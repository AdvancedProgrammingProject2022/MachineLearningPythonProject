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98D2F" w14:textId="79FA1571" w:rsidR="00674495" w:rsidRPr="00CD691D" w:rsidRDefault="00674495" w:rsidP="00FB5B1B">
      <w:pPr>
        <w:spacing w:line="360" w:lineRule="auto"/>
        <w:jc w:val="center"/>
        <w:rPr>
          <w:b/>
          <w:sz w:val="24"/>
          <w:szCs w:val="24"/>
          <w:lang w:val="en-US"/>
          <w:rPrChange w:id="0" w:author="Weiqi Liu" w:date="2022-06-25T22:02:00Z">
            <w:rPr>
              <w:b/>
              <w:lang w:val="en-US"/>
            </w:rPr>
          </w:rPrChange>
        </w:rPr>
      </w:pPr>
      <w:r w:rsidRPr="00CD691D">
        <w:rPr>
          <w:b/>
          <w:sz w:val="24"/>
          <w:szCs w:val="24"/>
          <w:lang w:val="en-US"/>
          <w:rPrChange w:id="1" w:author="Weiqi Liu" w:date="2022-06-25T22:02:00Z">
            <w:rPr>
              <w:b/>
              <w:lang w:val="en-US"/>
            </w:rPr>
          </w:rPrChange>
        </w:rPr>
        <w:t>Python Project: Supervised Machine Learning and Optimization, with MNIST dataset</w:t>
      </w:r>
      <w:bookmarkStart w:id="2" w:name="_GoBack"/>
      <w:bookmarkEnd w:id="2"/>
    </w:p>
    <w:p w14:paraId="0A159A4C" w14:textId="3BAA4BD7" w:rsidR="00674495" w:rsidRPr="00CD691D" w:rsidRDefault="00674495" w:rsidP="00FB5B1B">
      <w:pPr>
        <w:spacing w:line="360" w:lineRule="auto"/>
        <w:jc w:val="center"/>
        <w:rPr>
          <w:rFonts w:eastAsiaTheme="minorHAnsi"/>
          <w:b/>
          <w:sz w:val="24"/>
          <w:szCs w:val="24"/>
          <w:lang w:val="en-US"/>
          <w:rPrChange w:id="3" w:author="Weiqi Liu" w:date="2022-06-25T22:02:00Z">
            <w:rPr>
              <w:rFonts w:eastAsiaTheme="minorHAnsi"/>
              <w:b/>
              <w:lang w:val="en-US"/>
            </w:rPr>
          </w:rPrChange>
        </w:rPr>
      </w:pPr>
      <w:r w:rsidRPr="00CD691D">
        <w:rPr>
          <w:b/>
          <w:sz w:val="24"/>
          <w:szCs w:val="24"/>
          <w:lang w:val="en-US"/>
          <w:rPrChange w:id="4" w:author="Weiqi Liu" w:date="2022-06-25T22:02:00Z">
            <w:rPr>
              <w:b/>
              <w:lang w:val="en-US"/>
            </w:rPr>
          </w:rPrChange>
        </w:rPr>
        <w:t>D</w:t>
      </w:r>
      <w:r w:rsidRPr="00CD691D">
        <w:rPr>
          <w:rFonts w:eastAsiaTheme="minorHAnsi"/>
          <w:b/>
          <w:sz w:val="24"/>
          <w:szCs w:val="24"/>
          <w:lang w:val="en-US"/>
          <w:rPrChange w:id="5" w:author="Weiqi Liu" w:date="2022-06-25T22:02:00Z">
            <w:rPr>
              <w:rFonts w:eastAsiaTheme="minorHAnsi"/>
              <w:b/>
              <w:lang w:val="en-US"/>
            </w:rPr>
          </w:rPrChange>
        </w:rPr>
        <w:t>ocumentation</w:t>
      </w:r>
    </w:p>
    <w:p w14:paraId="0F2C5A2A" w14:textId="58911191" w:rsidR="003730FB" w:rsidRPr="00CD691D" w:rsidRDefault="003730FB" w:rsidP="00FB5B1B">
      <w:pPr>
        <w:spacing w:line="360" w:lineRule="auto"/>
        <w:jc w:val="center"/>
        <w:rPr>
          <w:b/>
          <w:sz w:val="24"/>
          <w:szCs w:val="24"/>
          <w:lang w:val="en-US"/>
          <w:rPrChange w:id="6" w:author="Weiqi Liu" w:date="2022-06-25T22:02:00Z">
            <w:rPr>
              <w:b/>
              <w:lang w:val="en-US"/>
            </w:rPr>
          </w:rPrChange>
        </w:rPr>
      </w:pPr>
      <w:r w:rsidRPr="00CD691D">
        <w:rPr>
          <w:b/>
          <w:sz w:val="24"/>
          <w:szCs w:val="24"/>
          <w:lang w:val="en-US"/>
          <w:rPrChange w:id="7" w:author="Weiqi Liu" w:date="2022-06-25T22:02:00Z">
            <w:rPr>
              <w:b/>
              <w:lang w:val="en-US"/>
            </w:rPr>
          </w:rPrChange>
        </w:rPr>
        <w:t xml:space="preserve">Created By: </w:t>
      </w:r>
      <w:proofErr w:type="spellStart"/>
      <w:r w:rsidRPr="00CD691D">
        <w:rPr>
          <w:b/>
          <w:sz w:val="24"/>
          <w:szCs w:val="24"/>
          <w:lang w:val="en-US"/>
          <w:rPrChange w:id="8" w:author="Weiqi Liu" w:date="2022-06-25T22:02:00Z">
            <w:rPr>
              <w:b/>
              <w:lang w:val="en-US"/>
            </w:rPr>
          </w:rPrChange>
        </w:rPr>
        <w:t>Yiwen</w:t>
      </w:r>
      <w:proofErr w:type="spellEnd"/>
      <w:r w:rsidRPr="00CD691D">
        <w:rPr>
          <w:b/>
          <w:sz w:val="24"/>
          <w:szCs w:val="24"/>
          <w:lang w:val="en-US"/>
          <w:rPrChange w:id="9" w:author="Weiqi Liu" w:date="2022-06-25T22:02:00Z">
            <w:rPr>
              <w:b/>
              <w:lang w:val="en-US"/>
            </w:rPr>
          </w:rPrChange>
        </w:rPr>
        <w:t xml:space="preserve"> </w:t>
      </w:r>
      <w:proofErr w:type="spellStart"/>
      <w:r w:rsidRPr="00CD691D">
        <w:rPr>
          <w:b/>
          <w:sz w:val="24"/>
          <w:szCs w:val="24"/>
          <w:lang w:val="en-US"/>
          <w:rPrChange w:id="10" w:author="Weiqi Liu" w:date="2022-06-25T22:02:00Z">
            <w:rPr>
              <w:b/>
              <w:lang w:val="en-US"/>
            </w:rPr>
          </w:rPrChange>
        </w:rPr>
        <w:t>Jin</w:t>
      </w:r>
      <w:proofErr w:type="spellEnd"/>
      <w:ins w:id="11" w:author="Weiqi Liu [2]" w:date="2022-06-28T17:01:00Z">
        <w:r w:rsidR="00351614">
          <w:rPr>
            <w:b/>
            <w:sz w:val="24"/>
            <w:szCs w:val="24"/>
            <w:lang w:val="en-US"/>
          </w:rPr>
          <w:t xml:space="preserve"> </w:t>
        </w:r>
      </w:ins>
      <w:ins w:id="12" w:author="Weiqi Liu [2]" w:date="2022-06-28T17:02:00Z">
        <w:r w:rsidR="00351614">
          <w:rPr>
            <w:b/>
            <w:sz w:val="24"/>
            <w:szCs w:val="24"/>
            <w:lang w:val="en-US"/>
          </w:rPr>
          <w:t>(</w:t>
        </w:r>
        <w:r w:rsidR="0014206D" w:rsidRPr="0014206D">
          <w:rPr>
            <w:b/>
            <w:sz w:val="24"/>
            <w:szCs w:val="24"/>
            <w:lang w:val="en-US"/>
          </w:rPr>
          <w:t>21-603-998</w:t>
        </w:r>
        <w:r w:rsidR="00351614">
          <w:rPr>
            <w:b/>
            <w:sz w:val="24"/>
            <w:szCs w:val="24"/>
            <w:lang w:val="en-US"/>
          </w:rPr>
          <w:t>)</w:t>
        </w:r>
      </w:ins>
      <w:r w:rsidRPr="00CD691D">
        <w:rPr>
          <w:b/>
          <w:sz w:val="24"/>
          <w:szCs w:val="24"/>
          <w:lang w:val="en-US"/>
          <w:rPrChange w:id="13" w:author="Weiqi Liu" w:date="2022-06-25T22:02:00Z">
            <w:rPr>
              <w:b/>
              <w:lang w:val="en-US"/>
            </w:rPr>
          </w:rPrChange>
        </w:rPr>
        <w:t>, Weiqi Liu</w:t>
      </w:r>
      <w:ins w:id="14" w:author="Weiqi Liu [2]" w:date="2022-06-28T17:02:00Z">
        <w:r w:rsidR="00351614">
          <w:rPr>
            <w:b/>
            <w:sz w:val="24"/>
            <w:szCs w:val="24"/>
            <w:lang w:val="en-US"/>
          </w:rPr>
          <w:t xml:space="preserve"> (21-601-539)</w:t>
        </w:r>
      </w:ins>
    </w:p>
    <w:p w14:paraId="43D35856" w14:textId="22CE1AE1" w:rsidR="73A6AFB2" w:rsidRPr="00D976BA" w:rsidRDefault="73A6AFB2" w:rsidP="00FB5B1B">
      <w:pPr>
        <w:pStyle w:val="Heading1"/>
        <w:spacing w:line="360" w:lineRule="auto"/>
        <w:rPr>
          <w:lang w:val="en-US"/>
        </w:rPr>
      </w:pPr>
      <w:r w:rsidRPr="00D976BA">
        <w:rPr>
          <w:lang w:val="en-US"/>
        </w:rPr>
        <w:t>Assignment Description</w:t>
      </w:r>
    </w:p>
    <w:p w14:paraId="1DB544DE" w14:textId="6D80FF20" w:rsidR="00674495" w:rsidRPr="00054EDF" w:rsidRDefault="00674495" w:rsidP="00FB5B1B">
      <w:pPr>
        <w:spacing w:line="360" w:lineRule="auto"/>
        <w:jc w:val="both"/>
        <w:rPr>
          <w:lang w:val="en-US"/>
        </w:rPr>
      </w:pPr>
      <w:r w:rsidRPr="00D976BA">
        <w:rPr>
          <w:lang w:val="en-US"/>
        </w:rPr>
        <w:t>MNIST is a database of handwritten digit images with 1 color channel (black and white), 784 features (28</w:t>
      </w:r>
      <w:r w:rsidRPr="00D976BA">
        <w:rPr>
          <w:rFonts w:hint="eastAsia"/>
          <w:lang w:val="en-US" w:eastAsia="zh-CN"/>
        </w:rPr>
        <w:t>×</w:t>
      </w:r>
      <w:r w:rsidRPr="00D976BA">
        <w:rPr>
          <w:lang w:val="en-US"/>
        </w:rPr>
        <w:t xml:space="preserve">28 pixels). It is a widely used real </w:t>
      </w:r>
      <w:r w:rsidRPr="00054EDF">
        <w:rPr>
          <w:lang w:val="en-US"/>
        </w:rPr>
        <w:t>data</w:t>
      </w:r>
      <w:r w:rsidR="00D976BA" w:rsidRPr="00054EDF">
        <w:rPr>
          <w:lang w:val="en-US"/>
        </w:rPr>
        <w:t>base</w:t>
      </w:r>
      <w:r w:rsidRPr="00054EDF">
        <w:rPr>
          <w:lang w:val="en-US"/>
        </w:rPr>
        <w:t xml:space="preserve"> to test machine learning methods. Python offers a library sklearn which provides Bunch type MNIST data and machine learning functions, including Principal Component Analysis (PCA)</w:t>
      </w:r>
      <w:r w:rsidR="00470C89" w:rsidRPr="00054EDF">
        <w:rPr>
          <w:lang w:val="en-US"/>
        </w:rPr>
        <w:t>, k-Nearest Neighborhoods (k-NN) and Support Vector Machine (SVM)</w:t>
      </w:r>
      <w:r w:rsidRPr="00054EDF">
        <w:rPr>
          <w:lang w:val="en-US"/>
        </w:rPr>
        <w:t xml:space="preserve">. In this project, we are going to </w:t>
      </w:r>
      <w:r w:rsidR="007E3FF8" w:rsidRPr="00054EDF">
        <w:rPr>
          <w:lang w:val="en-US"/>
        </w:rPr>
        <w:t>answer</w:t>
      </w:r>
      <w:r w:rsidRPr="00054EDF">
        <w:rPr>
          <w:lang w:val="en-US"/>
        </w:rPr>
        <w:t xml:space="preserve"> this question: what </w:t>
      </w:r>
      <w:proofErr w:type="gramStart"/>
      <w:r w:rsidRPr="00054EDF">
        <w:rPr>
          <w:lang w:val="en-US"/>
        </w:rPr>
        <w:t>are</w:t>
      </w:r>
      <w:proofErr w:type="gramEnd"/>
      <w:r w:rsidRPr="00054EDF">
        <w:rPr>
          <w:lang w:val="en-US"/>
        </w:rPr>
        <w:t xml:space="preserve"> the best k-NN and SVM setups for learning and predicting the MNIST images, </w:t>
      </w:r>
      <w:r w:rsidR="006E2F70" w:rsidRPr="00054EDF">
        <w:rPr>
          <w:lang w:val="en-US"/>
        </w:rPr>
        <w:t xml:space="preserve">with </w:t>
      </w:r>
      <w:r w:rsidRPr="00054EDF">
        <w:rPr>
          <w:lang w:val="en-US"/>
        </w:rPr>
        <w:t xml:space="preserve">regard to the fit time and accuracy? </w:t>
      </w:r>
    </w:p>
    <w:p w14:paraId="09840C20" w14:textId="0F14FD3A" w:rsidR="73A6AFB2" w:rsidRPr="00D976BA" w:rsidRDefault="73A6AFB2" w:rsidP="00FB5B1B">
      <w:pPr>
        <w:pStyle w:val="Heading1"/>
        <w:spacing w:line="360" w:lineRule="auto"/>
        <w:rPr>
          <w:lang w:val="en-US"/>
        </w:rPr>
      </w:pPr>
      <w:r w:rsidRPr="00D976BA">
        <w:rPr>
          <w:lang w:val="en-US"/>
        </w:rPr>
        <w:t>Development Environment</w:t>
      </w:r>
    </w:p>
    <w:p w14:paraId="33434FDF" w14:textId="2BA4A975" w:rsidR="00470C89" w:rsidRPr="00D976BA" w:rsidRDefault="00470C89" w:rsidP="00FB5B1B">
      <w:pPr>
        <w:spacing w:line="360" w:lineRule="auto"/>
        <w:jc w:val="both"/>
        <w:rPr>
          <w:lang w:val="en-US"/>
        </w:rPr>
      </w:pPr>
      <w:r w:rsidRPr="00D976BA">
        <w:rPr>
          <w:lang w:val="en-US"/>
        </w:rPr>
        <w:t>Google Colaboratory is a platform built on Jupyter Notebook, allowing team members to program in Python together, comp</w:t>
      </w:r>
      <w:ins w:id="15" w:author="Jin, Yiwen" w:date="2022-06-25T21:16:00Z">
        <w:r w:rsidR="004E0322">
          <w:rPr>
            <w:lang w:val="en-US"/>
          </w:rPr>
          <w:t>ile</w:t>
        </w:r>
      </w:ins>
      <w:r w:rsidRPr="00D976BA">
        <w:rPr>
          <w:lang w:val="en-US"/>
        </w:rPr>
        <w:t xml:space="preserve"> Python programs interactively</w:t>
      </w:r>
      <w:ins w:id="16" w:author="Jin, Yiwen" w:date="2022-06-25T21:17:00Z">
        <w:r w:rsidR="005448DB">
          <w:rPr>
            <w:lang w:val="en-US"/>
          </w:rPr>
          <w:t>,</w:t>
        </w:r>
      </w:ins>
      <w:r w:rsidRPr="00D976BA">
        <w:rPr>
          <w:lang w:val="en-US"/>
        </w:rPr>
        <w:t xml:space="preserve"> com</w:t>
      </w:r>
      <w:ins w:id="17" w:author="Jin, Yiwen" w:date="2022-06-25T21:16:00Z">
        <w:r w:rsidR="004E0322">
          <w:rPr>
            <w:lang w:val="en-US"/>
          </w:rPr>
          <w:t>b</w:t>
        </w:r>
      </w:ins>
      <w:r w:rsidRPr="00D976BA">
        <w:rPr>
          <w:lang w:val="en-US"/>
        </w:rPr>
        <w:t>ine the code and text cells</w:t>
      </w:r>
      <w:ins w:id="18" w:author="Jin, Yiwen" w:date="2022-06-25T21:17:00Z">
        <w:r w:rsidR="005448DB">
          <w:rPr>
            <w:lang w:val="en-US"/>
          </w:rPr>
          <w:t xml:space="preserve"> and r</w:t>
        </w:r>
      </w:ins>
      <w:r w:rsidRPr="00D976BA">
        <w:rPr>
          <w:lang w:val="en-US"/>
        </w:rPr>
        <w:t xml:space="preserve">un all codes in our submitted </w:t>
      </w:r>
      <w:proofErr w:type="gramStart"/>
      <w:ins w:id="19" w:author="Jin, Yiwen" w:date="2022-06-25T21:16:00Z">
        <w:r w:rsidR="005448DB">
          <w:rPr>
            <w:lang w:val="en-US"/>
          </w:rPr>
          <w:t>“</w:t>
        </w:r>
      </w:ins>
      <w:r w:rsidRPr="00D976BA">
        <w:rPr>
          <w:lang w:val="en-US"/>
        </w:rPr>
        <w:t>.</w:t>
      </w:r>
      <w:proofErr w:type="spellStart"/>
      <w:r w:rsidRPr="00D976BA">
        <w:rPr>
          <w:lang w:val="en-US"/>
        </w:rPr>
        <w:t>ipynb</w:t>
      </w:r>
      <w:proofErr w:type="spellEnd"/>
      <w:proofErr w:type="gramEnd"/>
      <w:ins w:id="20" w:author="Jin, Yiwen" w:date="2022-06-25T21:16:00Z">
        <w:r w:rsidR="005448DB">
          <w:rPr>
            <w:lang w:val="en-US"/>
          </w:rPr>
          <w:t>”</w:t>
        </w:r>
      </w:ins>
      <w:r w:rsidRPr="00D976BA">
        <w:rPr>
          <w:lang w:val="en-US"/>
        </w:rPr>
        <w:t xml:space="preserve"> file to </w:t>
      </w:r>
      <w:ins w:id="21" w:author="Jin, Yiwen" w:date="2022-06-25T21:18:00Z">
        <w:r w:rsidR="0018791E">
          <w:rPr>
            <w:lang w:val="en-US"/>
          </w:rPr>
          <w:t>achieve</w:t>
        </w:r>
      </w:ins>
      <w:r w:rsidRPr="00D976BA">
        <w:rPr>
          <w:lang w:val="en-US"/>
        </w:rPr>
        <w:t xml:space="preserve"> all the outcomes below. </w:t>
      </w:r>
    </w:p>
    <w:p w14:paraId="40B763C8" w14:textId="2FB1AE37" w:rsidR="00DC5F53" w:rsidRDefault="008937BA" w:rsidP="00FB5B1B">
      <w:pPr>
        <w:pStyle w:val="Heading1"/>
        <w:spacing w:line="360" w:lineRule="auto"/>
      </w:pPr>
      <w:r>
        <w:t>Link</w:t>
      </w:r>
      <w:r w:rsidR="00092579">
        <w:t xml:space="preserve"> for Submission</w:t>
      </w:r>
    </w:p>
    <w:p w14:paraId="309FEA14" w14:textId="7BF8C2CB" w:rsidR="00DC5F53" w:rsidRPr="00DC5F53" w:rsidRDefault="00627789" w:rsidP="00FB5B1B">
      <w:pPr>
        <w:spacing w:line="360" w:lineRule="auto"/>
      </w:pPr>
      <w:hyperlink r:id="rId7" w:history="1">
        <w:r w:rsidR="00DC5F53" w:rsidRPr="008342EC">
          <w:rPr>
            <w:rStyle w:val="Hyperlink"/>
          </w:rPr>
          <w:t>https://github.com/AdvancedProgrammingProject2022/MachineLearningPythonProject/blob/main/FS2022_Assignment_Python_Project.ipynb</w:t>
        </w:r>
      </w:hyperlink>
      <w:r w:rsidR="00DC5F53">
        <w:t xml:space="preserve"> </w:t>
      </w:r>
    </w:p>
    <w:p w14:paraId="4E4A9F41" w14:textId="2014F421" w:rsidR="73A6AFB2" w:rsidRPr="00AA2772" w:rsidRDefault="00470C89" w:rsidP="00FB5B1B">
      <w:pPr>
        <w:pStyle w:val="Heading1"/>
        <w:spacing w:line="360" w:lineRule="auto"/>
      </w:pPr>
      <w:r w:rsidRPr="00AA2772">
        <w:t>Task List</w:t>
      </w:r>
    </w:p>
    <w:p w14:paraId="71A5A6C6" w14:textId="403E1C4C" w:rsidR="00A22AEA" w:rsidRPr="00A22AEA" w:rsidRDefault="00470C89" w:rsidP="00FB5B1B">
      <w:pPr>
        <w:pStyle w:val="ListParagraph"/>
        <w:numPr>
          <w:ilvl w:val="0"/>
          <w:numId w:val="4"/>
        </w:numPr>
        <w:spacing w:line="360" w:lineRule="auto"/>
        <w:jc w:val="both"/>
        <w:rPr>
          <w:rFonts w:eastAsiaTheme="minorEastAsia"/>
        </w:rPr>
      </w:pPr>
      <w:r>
        <w:t>Do</w:t>
      </w:r>
      <w:r w:rsidR="00A22AEA">
        <w:t>wn</w:t>
      </w:r>
      <w:r>
        <w:t>load the Packages and Dataset</w:t>
      </w:r>
    </w:p>
    <w:p w14:paraId="4CC0A7E8" w14:textId="1084580D" w:rsidR="005A2E36" w:rsidRPr="00D976BA" w:rsidRDefault="00470C89" w:rsidP="00FB5B1B">
      <w:pPr>
        <w:pStyle w:val="ListParagraph"/>
        <w:spacing w:line="360" w:lineRule="auto"/>
        <w:jc w:val="both"/>
        <w:rPr>
          <w:ins w:id="22" w:author="Jin, Yiwen" w:date="2022-06-25T21:46:00Z"/>
          <w:rFonts w:eastAsiaTheme="minorEastAsia"/>
          <w:lang w:val="en-US"/>
        </w:rPr>
      </w:pPr>
      <w:r w:rsidRPr="00D976BA">
        <w:rPr>
          <w:rFonts w:eastAsiaTheme="minorEastAsia"/>
          <w:lang w:val="en-US"/>
        </w:rPr>
        <w:t xml:space="preserve">Import sklearn </w:t>
      </w:r>
      <w:r w:rsidR="00A22AEA" w:rsidRPr="00D976BA">
        <w:rPr>
          <w:rFonts w:eastAsiaTheme="minorEastAsia"/>
          <w:lang w:val="en-US"/>
        </w:rPr>
        <w:t xml:space="preserve">and other packages. Download MNIST with </w:t>
      </w:r>
      <w:r w:rsidR="00A22AEA" w:rsidRPr="00D976BA">
        <w:rPr>
          <w:rFonts w:eastAsiaTheme="minorEastAsia"/>
          <w:i/>
          <w:lang w:val="en-US"/>
        </w:rPr>
        <w:t>fetch_</w:t>
      </w:r>
      <w:proofErr w:type="gramStart"/>
      <w:r w:rsidR="00A22AEA" w:rsidRPr="00D976BA">
        <w:rPr>
          <w:rFonts w:eastAsiaTheme="minorEastAsia"/>
          <w:i/>
          <w:lang w:val="en-US"/>
        </w:rPr>
        <w:t>openml(</w:t>
      </w:r>
      <w:proofErr w:type="gramEnd"/>
      <w:r w:rsidR="00A22AEA" w:rsidRPr="00D976BA">
        <w:rPr>
          <w:rFonts w:eastAsiaTheme="minorEastAsia"/>
          <w:i/>
          <w:lang w:val="en-US"/>
        </w:rPr>
        <w:t>)</w:t>
      </w:r>
      <w:r w:rsidR="00A22AEA" w:rsidRPr="00D976BA">
        <w:rPr>
          <w:rFonts w:eastAsiaTheme="minorEastAsia"/>
          <w:lang w:val="en-US"/>
        </w:rPr>
        <w:t xml:space="preserve">. </w:t>
      </w:r>
    </w:p>
    <w:p w14:paraId="6F84BE52" w14:textId="77777777" w:rsidR="00AA2772" w:rsidRPr="005A2E36" w:rsidRDefault="00AA2772" w:rsidP="00FB5B1B">
      <w:pPr>
        <w:pStyle w:val="ListParagraph"/>
        <w:spacing w:line="360" w:lineRule="auto"/>
        <w:jc w:val="both"/>
        <w:rPr>
          <w:lang w:val="en-US"/>
        </w:rPr>
      </w:pPr>
    </w:p>
    <w:p w14:paraId="4A18EF06" w14:textId="1485531C" w:rsidR="00A22AEA" w:rsidRDefault="00A22AEA" w:rsidP="00FB5B1B">
      <w:pPr>
        <w:pStyle w:val="ListParagraph"/>
        <w:numPr>
          <w:ilvl w:val="0"/>
          <w:numId w:val="4"/>
        </w:numPr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>Create the Functions</w:t>
      </w:r>
    </w:p>
    <w:p w14:paraId="44F67ACA" w14:textId="4AE53FCC" w:rsidR="005A2E36" w:rsidRPr="00D976BA" w:rsidRDefault="00A22AEA" w:rsidP="00FB5B1B">
      <w:pPr>
        <w:pStyle w:val="ListParagraph"/>
        <w:spacing w:line="360" w:lineRule="auto"/>
        <w:jc w:val="both"/>
        <w:rPr>
          <w:ins w:id="23" w:author="Jin, Yiwen" w:date="2022-06-25T21:46:00Z"/>
          <w:rFonts w:eastAsiaTheme="minorEastAsia"/>
          <w:lang w:val="en-US"/>
        </w:rPr>
      </w:pPr>
      <w:r w:rsidRPr="00D976BA">
        <w:rPr>
          <w:rFonts w:eastAsiaTheme="minorEastAsia"/>
          <w:lang w:val="en-US"/>
        </w:rPr>
        <w:t xml:space="preserve">Encapsulate functions for </w:t>
      </w:r>
      <w:ins w:id="24" w:author="Jin, Yiwen" w:date="2022-06-25T21:18:00Z">
        <w:r w:rsidR="007A7860" w:rsidRPr="00D976BA">
          <w:rPr>
            <w:rFonts w:eastAsiaTheme="minorEastAsia"/>
            <w:lang w:val="en-US"/>
          </w:rPr>
          <w:t>calculation</w:t>
        </w:r>
      </w:ins>
      <w:r w:rsidRPr="00D976BA">
        <w:rPr>
          <w:rFonts w:eastAsiaTheme="minorEastAsia"/>
          <w:lang w:val="en-US"/>
        </w:rPr>
        <w:t xml:space="preserve"> and plots. </w:t>
      </w:r>
    </w:p>
    <w:p w14:paraId="036D2F68" w14:textId="77777777" w:rsidR="00AA2772" w:rsidRPr="005A2E36" w:rsidRDefault="00AA2772" w:rsidP="00FB5B1B">
      <w:pPr>
        <w:pStyle w:val="ListParagraph"/>
        <w:spacing w:line="360" w:lineRule="auto"/>
        <w:jc w:val="both"/>
        <w:rPr>
          <w:lang w:val="en-US"/>
        </w:rPr>
      </w:pPr>
    </w:p>
    <w:p w14:paraId="4F4E93B4" w14:textId="5D2DFF85" w:rsidR="00A22AEA" w:rsidRDefault="00A22AEA" w:rsidP="00FB5B1B">
      <w:pPr>
        <w:pStyle w:val="ListParagraph"/>
        <w:numPr>
          <w:ilvl w:val="0"/>
          <w:numId w:val="4"/>
        </w:numPr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>Explore the Dataset</w:t>
      </w:r>
    </w:p>
    <w:p w14:paraId="52202BA9" w14:textId="051CE16B" w:rsidR="73A6AFB2" w:rsidRDefault="00A22AEA" w:rsidP="00FB5B1B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MNIST </w:t>
      </w:r>
      <w:r w:rsidR="73A6AFB2">
        <w:t>Data Structure</w:t>
      </w:r>
    </w:p>
    <w:p w14:paraId="40007FB7" w14:textId="0A1C66F7" w:rsidR="00A22AEA" w:rsidRPr="00D976BA" w:rsidRDefault="00A22AEA" w:rsidP="00FB5B1B">
      <w:pPr>
        <w:pStyle w:val="ListParagraph"/>
        <w:spacing w:line="360" w:lineRule="auto"/>
        <w:ind w:left="1068"/>
        <w:jc w:val="both"/>
        <w:rPr>
          <w:lang w:val="en-US"/>
        </w:rPr>
      </w:pPr>
      <w:r w:rsidRPr="00D976BA">
        <w:rPr>
          <w:lang w:val="en-US"/>
        </w:rPr>
        <w:t xml:space="preserve">MNIST contains 70000 images, each with 784 features. The images are classified into 10 classes from 0 to 9. </w:t>
      </w:r>
    </w:p>
    <w:p w14:paraId="221D1D71" w14:textId="77777777" w:rsidR="00100A74" w:rsidRDefault="00A22AEA" w:rsidP="00FB5B1B">
      <w:pPr>
        <w:pStyle w:val="ListParagraph"/>
        <w:numPr>
          <w:ilvl w:val="0"/>
          <w:numId w:val="2"/>
        </w:numPr>
        <w:spacing w:line="360" w:lineRule="auto"/>
        <w:jc w:val="both"/>
      </w:pPr>
      <w:r>
        <w:t>Train-Test Split</w:t>
      </w:r>
    </w:p>
    <w:p w14:paraId="3532EE27" w14:textId="1D763968" w:rsidR="00100A74" w:rsidRPr="00D976BA" w:rsidRDefault="00A22AEA" w:rsidP="00FB5B1B">
      <w:pPr>
        <w:pStyle w:val="ListParagraph"/>
        <w:spacing w:line="360" w:lineRule="auto"/>
        <w:ind w:left="1068"/>
        <w:jc w:val="both"/>
        <w:rPr>
          <w:lang w:val="en-US"/>
        </w:rPr>
      </w:pPr>
      <w:r w:rsidRPr="00D976BA">
        <w:rPr>
          <w:lang w:val="en-US"/>
        </w:rPr>
        <w:lastRenderedPageBreak/>
        <w:t>Split the MNIST dataset into the training, validation and test sets with the size</w:t>
      </w:r>
      <w:ins w:id="25" w:author="Jin, Yiwen" w:date="2022-06-25T21:19:00Z">
        <w:r w:rsidR="00002BDB">
          <w:rPr>
            <w:lang w:val="en-US"/>
          </w:rPr>
          <w:t>s</w:t>
        </w:r>
      </w:ins>
      <w:r w:rsidRPr="00D976BA">
        <w:rPr>
          <w:lang w:val="en-US"/>
        </w:rPr>
        <w:t xml:space="preserve"> of 40000, 10000 and 20000, considering the running time of the project.</w:t>
      </w:r>
      <w:r w:rsidR="00100A74" w:rsidRPr="00D976BA">
        <w:rPr>
          <w:lang w:val="en-US"/>
        </w:rPr>
        <w:t xml:space="preserve"> </w:t>
      </w:r>
    </w:p>
    <w:p w14:paraId="7962D3A4" w14:textId="061BF791" w:rsidR="73A6AFB2" w:rsidRDefault="00100A74" w:rsidP="00FB5B1B">
      <w:pPr>
        <w:pStyle w:val="ListParagraph"/>
        <w:numPr>
          <w:ilvl w:val="0"/>
          <w:numId w:val="2"/>
        </w:numPr>
        <w:spacing w:line="360" w:lineRule="auto"/>
      </w:pPr>
      <w:r>
        <w:t>Visualize the Traning Set Samples</w:t>
      </w:r>
    </w:p>
    <w:p w14:paraId="79F5270D" w14:textId="45AEC091" w:rsidR="00100A74" w:rsidRDefault="00100A74" w:rsidP="00FB5B1B">
      <w:pPr>
        <w:pStyle w:val="ListParagraph"/>
        <w:spacing w:line="360" w:lineRule="auto"/>
        <w:ind w:left="1068"/>
      </w:pPr>
      <w:r w:rsidRPr="00100A74">
        <w:rPr>
          <w:noProof/>
        </w:rPr>
        <w:drawing>
          <wp:inline distT="0" distB="0" distL="0" distR="0" wp14:anchorId="585EDE23" wp14:editId="0B13AC9E">
            <wp:extent cx="3240000" cy="2158397"/>
            <wp:effectExtent l="0" t="0" r="0" b="635"/>
            <wp:docPr id="1" name="Picture 1" descr="C:\Users\lorai\AppData\Local\Temp\165610509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rai\AppData\Local\Temp\1656105092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158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A80CC" w14:textId="57CD45F5" w:rsidR="00100A74" w:rsidRPr="00D976BA" w:rsidRDefault="00100A74" w:rsidP="00FB5B1B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 w:rsidRPr="00D976BA">
        <w:rPr>
          <w:lang w:val="en-US"/>
        </w:rPr>
        <w:t>Balance Check for Class Distributions in the Training and the Validation Set</w:t>
      </w:r>
    </w:p>
    <w:p w14:paraId="6646EA35" w14:textId="13B18445" w:rsidR="00100A74" w:rsidRDefault="00100A74" w:rsidP="00FB5B1B">
      <w:pPr>
        <w:pStyle w:val="ListParagraph"/>
        <w:spacing w:line="360" w:lineRule="auto"/>
        <w:ind w:left="1068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100A74">
        <w:rPr>
          <w:noProof/>
        </w:rPr>
        <w:drawing>
          <wp:inline distT="0" distB="0" distL="0" distR="0" wp14:anchorId="4FF0EB43" wp14:editId="3B8C2293">
            <wp:extent cx="2669416" cy="1782000"/>
            <wp:effectExtent l="0" t="0" r="0" b="0"/>
            <wp:docPr id="2" name="Picture 2" descr="C:\Users\lorai\AppData\Local\Temp\165610520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orai\AppData\Local\Temp\1656105208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416" cy="178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0A74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100A74">
        <w:rPr>
          <w:noProof/>
        </w:rPr>
        <w:drawing>
          <wp:inline distT="0" distB="0" distL="0" distR="0" wp14:anchorId="1F86DBBE" wp14:editId="00F5C97E">
            <wp:extent cx="2721600" cy="1782677"/>
            <wp:effectExtent l="0" t="0" r="0" b="0"/>
            <wp:docPr id="3" name="Picture 3" descr="C:\Users\lorai\AppData\Local\Temp\165610522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orai\AppData\Local\Temp\1656105226(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600" cy="1782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F338D" w14:textId="0EC05F7B" w:rsidR="00100A74" w:rsidRPr="00D976BA" w:rsidRDefault="00100A74" w:rsidP="00FB5B1B">
      <w:pPr>
        <w:pStyle w:val="ListParagraph"/>
        <w:spacing w:line="360" w:lineRule="auto"/>
        <w:ind w:left="1068"/>
        <w:rPr>
          <w:lang w:val="en-US"/>
        </w:rPr>
      </w:pPr>
      <w:r w:rsidRPr="00D976BA">
        <w:rPr>
          <w:lang w:val="en-US"/>
        </w:rPr>
        <w:t xml:space="preserve">The 10 classes are all balanced in both the training (left) and the test (right) sets. </w:t>
      </w:r>
    </w:p>
    <w:p w14:paraId="051BBC17" w14:textId="77777777" w:rsidR="00AA2772" w:rsidRPr="00D976BA" w:rsidRDefault="00AA2772" w:rsidP="00FB5B1B">
      <w:pPr>
        <w:pStyle w:val="ListParagraph"/>
        <w:spacing w:line="360" w:lineRule="auto"/>
        <w:ind w:left="1068"/>
        <w:rPr>
          <w:lang w:val="en-US"/>
        </w:rPr>
      </w:pPr>
    </w:p>
    <w:p w14:paraId="68946826" w14:textId="3D45FCA8" w:rsidR="00100A74" w:rsidRDefault="00100A74" w:rsidP="00FB5B1B">
      <w:pPr>
        <w:pStyle w:val="ListParagraph"/>
        <w:numPr>
          <w:ilvl w:val="0"/>
          <w:numId w:val="4"/>
        </w:numPr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>Principal Component Analysis (PCA)</w:t>
      </w:r>
    </w:p>
    <w:p w14:paraId="3A93D00D" w14:textId="7901A177" w:rsidR="00100A74" w:rsidRPr="00D976BA" w:rsidRDefault="00090663" w:rsidP="00FB5B1B">
      <w:pPr>
        <w:pStyle w:val="ListParagraph"/>
        <w:spacing w:line="360" w:lineRule="auto"/>
        <w:jc w:val="both"/>
        <w:rPr>
          <w:rFonts w:eastAsiaTheme="minorEastAsia"/>
          <w:lang w:val="en-US"/>
        </w:rPr>
      </w:pPr>
      <w:r w:rsidRPr="00D976BA">
        <w:rPr>
          <w:rFonts w:eastAsiaTheme="minorEastAsia"/>
          <w:b/>
          <w:lang w:val="en-US"/>
        </w:rPr>
        <w:t>PCA is a feature extraction method</w:t>
      </w:r>
      <w:r w:rsidRPr="00D976BA">
        <w:rPr>
          <w:rFonts w:eastAsiaTheme="minorEastAsia"/>
          <w:lang w:val="en-US"/>
        </w:rPr>
        <w:t xml:space="preserve">, reducing the data dimension by projecting original data linearly into a space spanned by principal components. </w:t>
      </w:r>
    </w:p>
    <w:p w14:paraId="07B29403" w14:textId="77777777" w:rsidR="00090663" w:rsidRPr="00D976BA" w:rsidRDefault="00090663" w:rsidP="00FB5B1B">
      <w:pPr>
        <w:pStyle w:val="ListParagraph"/>
        <w:numPr>
          <w:ilvl w:val="1"/>
          <w:numId w:val="4"/>
        </w:numPr>
        <w:spacing w:line="360" w:lineRule="auto"/>
        <w:jc w:val="both"/>
        <w:rPr>
          <w:rFonts w:eastAsiaTheme="minorEastAsia"/>
          <w:lang w:val="en-US"/>
        </w:rPr>
      </w:pPr>
      <w:r w:rsidRPr="00D976BA">
        <w:rPr>
          <w:rFonts w:eastAsiaTheme="minorEastAsia"/>
          <w:lang w:val="en-US"/>
        </w:rPr>
        <w:t xml:space="preserve">Create PCA projection on the training set with total explained variance of </w:t>
      </w:r>
      <w:r w:rsidRPr="00D976BA">
        <w:rPr>
          <w:rFonts w:eastAsiaTheme="minorEastAsia"/>
          <w:b/>
          <w:lang w:val="en-US"/>
        </w:rPr>
        <w:t>90%</w:t>
      </w:r>
      <w:r w:rsidRPr="00D976BA">
        <w:rPr>
          <w:rFonts w:eastAsiaTheme="minorEastAsia"/>
          <w:lang w:val="en-US"/>
        </w:rPr>
        <w:t>.</w:t>
      </w:r>
    </w:p>
    <w:p w14:paraId="131AAA0D" w14:textId="6E3373AC" w:rsidR="00EF5313" w:rsidRPr="00FB5B1B" w:rsidRDefault="00090663" w:rsidP="00FB5B1B">
      <w:pPr>
        <w:pStyle w:val="ListParagraph"/>
        <w:numPr>
          <w:ilvl w:val="1"/>
          <w:numId w:val="4"/>
        </w:numPr>
        <w:spacing w:line="360" w:lineRule="auto"/>
        <w:jc w:val="both"/>
        <w:rPr>
          <w:rFonts w:eastAsiaTheme="minorEastAsia"/>
          <w:lang w:val="en-US"/>
        </w:rPr>
      </w:pPr>
      <w:r w:rsidRPr="00D976BA">
        <w:rPr>
          <w:rFonts w:eastAsiaTheme="minorEastAsia"/>
          <w:lang w:val="en-US"/>
        </w:rPr>
        <w:t xml:space="preserve">The first </w:t>
      </w:r>
      <w:r w:rsidRPr="00D976BA">
        <w:rPr>
          <w:rFonts w:eastAsiaTheme="minorEastAsia"/>
          <w:b/>
          <w:lang w:val="en-US"/>
        </w:rPr>
        <w:t>87 components</w:t>
      </w:r>
      <w:r w:rsidRPr="00D976BA">
        <w:rPr>
          <w:rFonts w:eastAsiaTheme="minorEastAsia"/>
          <w:lang w:val="en-US"/>
        </w:rPr>
        <w:t xml:space="preserve"> capture 90% </w:t>
      </w:r>
      <w:ins w:id="26" w:author="Jin, Yiwen" w:date="2022-06-25T21:21:00Z">
        <w:r w:rsidR="00F958BA">
          <w:rPr>
            <w:rFonts w:eastAsiaTheme="minorEastAsia"/>
            <w:lang w:val="en-US"/>
          </w:rPr>
          <w:t xml:space="preserve">of the </w:t>
        </w:r>
      </w:ins>
      <w:r w:rsidRPr="00D976BA">
        <w:rPr>
          <w:rFonts w:eastAsiaTheme="minorEastAsia"/>
          <w:lang w:val="en-US"/>
        </w:rPr>
        <w:t xml:space="preserve">variance. View the </w:t>
      </w:r>
      <w:ins w:id="27" w:author="Jin, Yiwen" w:date="2022-06-25T21:22:00Z">
        <w:r w:rsidR="00F958BA">
          <w:rPr>
            <w:rFonts w:eastAsiaTheme="minorEastAsia"/>
            <w:lang w:val="en-US"/>
          </w:rPr>
          <w:t xml:space="preserve">variance for the </w:t>
        </w:r>
      </w:ins>
      <w:r w:rsidRPr="00D976BA">
        <w:rPr>
          <w:rFonts w:eastAsiaTheme="minorEastAsia"/>
          <w:lang w:val="en-US"/>
        </w:rPr>
        <w:t>first ten</w:t>
      </w:r>
      <w:ins w:id="28" w:author="Jin, Yiwen" w:date="2022-06-25T21:22:00Z">
        <w:r w:rsidR="00F958BA">
          <w:rPr>
            <w:rFonts w:eastAsiaTheme="minorEastAsia"/>
            <w:lang w:val="en-US"/>
          </w:rPr>
          <w:t xml:space="preserve"> components</w:t>
        </w:r>
      </w:ins>
      <w:r w:rsidRPr="00FB5B1B">
        <w:rPr>
          <w:rFonts w:eastAsiaTheme="minorEastAsia"/>
          <w:lang w:val="en-US"/>
        </w:rPr>
        <w:t xml:space="preserve">. </w:t>
      </w:r>
    </w:p>
    <w:p w14:paraId="5C79073B" w14:textId="26DD4E89" w:rsidR="00090663" w:rsidRDefault="00090663" w:rsidP="00FB5B1B">
      <w:pPr>
        <w:pStyle w:val="ListParagraph"/>
        <w:spacing w:line="360" w:lineRule="auto"/>
        <w:ind w:left="1440"/>
        <w:jc w:val="both"/>
        <w:rPr>
          <w:rFonts w:eastAsiaTheme="minorEastAsia"/>
        </w:rPr>
      </w:pPr>
      <w:r w:rsidRPr="00090663">
        <w:rPr>
          <w:noProof/>
        </w:rPr>
        <w:drawing>
          <wp:inline distT="0" distB="0" distL="0" distR="0" wp14:anchorId="41727C46" wp14:editId="303052D5">
            <wp:extent cx="3240000" cy="1971204"/>
            <wp:effectExtent l="0" t="0" r="0" b="0"/>
            <wp:docPr id="4" name="Picture 4" descr="C:\Users\lorai\AppData\Local\Temp\165610606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orai\AppData\Local\Temp\1656106064(1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1971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E7CF7" w14:textId="419236E6" w:rsidR="00090663" w:rsidRPr="00D976BA" w:rsidRDefault="00090663" w:rsidP="00FB5B1B">
      <w:pPr>
        <w:pStyle w:val="ListParagraph"/>
        <w:numPr>
          <w:ilvl w:val="1"/>
          <w:numId w:val="4"/>
        </w:numPr>
        <w:spacing w:line="360" w:lineRule="auto"/>
        <w:rPr>
          <w:rFonts w:eastAsiaTheme="minorEastAsia"/>
          <w:lang w:val="en-US"/>
        </w:rPr>
      </w:pPr>
      <w:r w:rsidRPr="00D976BA">
        <w:rPr>
          <w:rFonts w:eastAsiaTheme="minorEastAsia"/>
          <w:lang w:val="en-US"/>
        </w:rPr>
        <w:lastRenderedPageBreak/>
        <w:t xml:space="preserve">Transform the original training, validation and test sets into 87 principal components with latents learned from the training set. </w:t>
      </w:r>
    </w:p>
    <w:p w14:paraId="2150ED99" w14:textId="08D66BB9" w:rsidR="00EF5313" w:rsidRPr="00D976BA" w:rsidRDefault="00EF5313" w:rsidP="00FB5B1B">
      <w:pPr>
        <w:pStyle w:val="ListParagraph"/>
        <w:numPr>
          <w:ilvl w:val="1"/>
          <w:numId w:val="4"/>
        </w:numPr>
        <w:spacing w:line="360" w:lineRule="auto"/>
        <w:rPr>
          <w:rFonts w:eastAsiaTheme="minorEastAsia"/>
          <w:lang w:val="en-US"/>
        </w:rPr>
      </w:pPr>
      <w:r w:rsidRPr="00D976BA">
        <w:rPr>
          <w:rFonts w:eastAsiaTheme="minorEastAsia"/>
          <w:lang w:val="en-US"/>
        </w:rPr>
        <w:t xml:space="preserve">View the first </w:t>
      </w:r>
      <w:ins w:id="29" w:author="Jin, Yiwen" w:date="2022-06-25T21:22:00Z">
        <w:r w:rsidR="00F958BA">
          <w:rPr>
            <w:rFonts w:eastAsiaTheme="minorEastAsia"/>
            <w:lang w:val="en-US"/>
          </w:rPr>
          <w:t>tw</w:t>
        </w:r>
      </w:ins>
      <w:ins w:id="30" w:author="Jin, Yiwen" w:date="2022-06-25T21:23:00Z">
        <w:r w:rsidR="00F958BA">
          <w:rPr>
            <w:rFonts w:eastAsiaTheme="minorEastAsia"/>
            <w:lang w:val="en-US"/>
          </w:rPr>
          <w:t>o</w:t>
        </w:r>
      </w:ins>
      <w:r w:rsidRPr="00D976BA">
        <w:rPr>
          <w:rFonts w:eastAsiaTheme="minorEastAsia"/>
          <w:lang w:val="en-US"/>
        </w:rPr>
        <w:t xml:space="preserve"> </w:t>
      </w:r>
      <w:ins w:id="31" w:author="Jin, Yiwen" w:date="2022-06-25T21:22:00Z">
        <w:r w:rsidR="00F958BA" w:rsidRPr="00D976BA">
          <w:rPr>
            <w:rFonts w:eastAsiaTheme="minorEastAsia"/>
            <w:lang w:val="en-US"/>
          </w:rPr>
          <w:t>principal</w:t>
        </w:r>
      </w:ins>
      <w:r w:rsidRPr="00D976BA">
        <w:rPr>
          <w:rFonts w:eastAsiaTheme="minorEastAsia"/>
          <w:lang w:val="en-US"/>
        </w:rPr>
        <w:t xml:space="preserve"> components and check their classification </w:t>
      </w:r>
      <w:r w:rsidRPr="00EF5313">
        <w:rPr>
          <w:rFonts w:eastAsiaTheme="minorEastAsia"/>
          <w:lang w:val="en-GB"/>
        </w:rPr>
        <w:t>ability</w:t>
      </w:r>
      <w:r w:rsidRPr="00D976BA">
        <w:rPr>
          <w:rFonts w:eastAsiaTheme="minorEastAsia"/>
          <w:lang w:val="en-US"/>
        </w:rPr>
        <w:t>.</w:t>
      </w:r>
    </w:p>
    <w:p w14:paraId="1DF58BEB" w14:textId="140B7FFF" w:rsidR="00EF5313" w:rsidRDefault="00EF5313" w:rsidP="00FB5B1B">
      <w:pPr>
        <w:pStyle w:val="ListParagraph"/>
        <w:spacing w:line="360" w:lineRule="auto"/>
        <w:ind w:left="1440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3671AFA3" wp14:editId="209920B1">
            <wp:extent cx="3240000" cy="2175767"/>
            <wp:effectExtent l="0" t="0" r="0" b="0"/>
            <wp:docPr id="6" name="Picture 6" descr="C:\Users\lorai\AppData\Local\Microsoft\Windows\INetCache\Content.MSO\76B2BB2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orai\AppData\Local\Microsoft\Windows\INetCache\Content.MSO\76B2BB25.tm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175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A119C" w14:textId="77777777" w:rsidR="00AA2772" w:rsidRDefault="00AA2772" w:rsidP="00FB5B1B">
      <w:pPr>
        <w:pStyle w:val="ListParagraph"/>
        <w:spacing w:line="360" w:lineRule="auto"/>
        <w:ind w:left="1440"/>
        <w:rPr>
          <w:rFonts w:eastAsiaTheme="minorEastAsia"/>
        </w:rPr>
      </w:pPr>
    </w:p>
    <w:p w14:paraId="758BB621" w14:textId="77777777" w:rsidR="00EF5313" w:rsidRPr="00D976BA" w:rsidRDefault="00EF5313" w:rsidP="00FB5B1B">
      <w:pPr>
        <w:pStyle w:val="ListParagraph"/>
        <w:numPr>
          <w:ilvl w:val="0"/>
          <w:numId w:val="4"/>
        </w:numPr>
        <w:spacing w:line="360" w:lineRule="auto"/>
        <w:rPr>
          <w:rFonts w:eastAsiaTheme="minorEastAsia"/>
          <w:lang w:val="en-US"/>
        </w:rPr>
      </w:pPr>
      <w:r w:rsidRPr="00D976BA">
        <w:rPr>
          <w:lang w:val="en-US"/>
        </w:rPr>
        <w:t>k-Nearest Neighborhood (k-NN)</w:t>
      </w:r>
    </w:p>
    <w:p w14:paraId="29603DFB" w14:textId="48B0210F" w:rsidR="73A6AFB2" w:rsidRPr="0060547C" w:rsidRDefault="00AA2772" w:rsidP="00FB5B1B">
      <w:pPr>
        <w:pStyle w:val="ListParagraph"/>
        <w:spacing w:line="360" w:lineRule="auto"/>
        <w:jc w:val="both"/>
        <w:rPr>
          <w:lang w:val="en-GB"/>
        </w:rPr>
      </w:pPr>
      <w:r w:rsidRPr="00D976BA">
        <w:rPr>
          <w:b/>
          <w:lang w:val="en-US"/>
        </w:rPr>
        <w:t>k-Nearest Neighborhood</w:t>
      </w:r>
      <w:r w:rsidR="73A6AFB2" w:rsidRPr="00EF5313">
        <w:rPr>
          <w:lang w:val="en-GB"/>
        </w:rPr>
        <w:t xml:space="preserve"> is a non-parametric supervised learning method. </w:t>
      </w:r>
      <w:r w:rsidR="00EF5313" w:rsidRPr="00EF5313">
        <w:rPr>
          <w:lang w:val="en-GB"/>
        </w:rPr>
        <w:t>In classification, the input consists of the k closest training examples and the k-NN classifier determines the class of a data point by majority voting principle</w:t>
      </w:r>
      <w:r w:rsidR="73A6AFB2" w:rsidRPr="00EF5313">
        <w:rPr>
          <w:lang w:val="en-GB"/>
        </w:rPr>
        <w:t xml:space="preserve">. </w:t>
      </w:r>
      <w:ins w:id="32" w:author="Jin, Yiwen" w:date="2022-06-25T21:23:00Z">
        <w:r w:rsidR="00CF3EEB">
          <w:rPr>
            <w:lang w:val="en-GB"/>
          </w:rPr>
          <w:t>In p</w:t>
        </w:r>
      </w:ins>
      <w:r w:rsidR="00EF5313" w:rsidRPr="0060547C">
        <w:rPr>
          <w:lang w:val="en-GB"/>
        </w:rPr>
        <w:t xml:space="preserve">articular, </w:t>
      </w:r>
      <w:r w:rsidR="73A6AFB2" w:rsidRPr="0060547C">
        <w:rPr>
          <w:b/>
          <w:lang w:val="en-GB"/>
        </w:rPr>
        <w:t>k</w:t>
      </w:r>
      <w:r w:rsidR="73A6AFB2" w:rsidRPr="0060547C">
        <w:rPr>
          <w:lang w:val="en-GB"/>
        </w:rPr>
        <w:t xml:space="preserve"> is a </w:t>
      </w:r>
      <w:r w:rsidR="00EF5313" w:rsidRPr="0060547C">
        <w:rPr>
          <w:lang w:val="en-GB"/>
        </w:rPr>
        <w:t>hyper</w:t>
      </w:r>
      <w:r w:rsidR="73A6AFB2" w:rsidRPr="0060547C">
        <w:rPr>
          <w:lang w:val="en-GB"/>
        </w:rPr>
        <w:t xml:space="preserve">parameter </w:t>
      </w:r>
      <w:r w:rsidR="00EF5313" w:rsidRPr="0060547C">
        <w:rPr>
          <w:lang w:val="en-GB"/>
        </w:rPr>
        <w:t>determining the degree of close</w:t>
      </w:r>
      <w:ins w:id="33" w:author="Jin, Yiwen" w:date="2022-06-25T21:24:00Z">
        <w:r w:rsidR="00C22D83">
          <w:rPr>
            <w:lang w:val="en-GB"/>
          </w:rPr>
          <w:t>ness</w:t>
        </w:r>
      </w:ins>
      <w:r w:rsidR="73A6AFB2" w:rsidRPr="0060547C">
        <w:rPr>
          <w:lang w:val="en-GB"/>
        </w:rPr>
        <w:t>. The biggest challenge of k-NN is to determine the optimal value for k.</w:t>
      </w:r>
    </w:p>
    <w:p w14:paraId="2610C0AB" w14:textId="0B1D3BE6" w:rsidR="0060547C" w:rsidRDefault="0060547C" w:rsidP="00FB5B1B">
      <w:pPr>
        <w:pStyle w:val="ListParagraph"/>
        <w:spacing w:line="360" w:lineRule="auto"/>
        <w:rPr>
          <w:lang w:val="en-GB"/>
        </w:rPr>
      </w:pPr>
      <w:r>
        <w:rPr>
          <w:lang w:val="en-GB"/>
        </w:rPr>
        <w:t xml:space="preserve">This section trains k-NN on the </w:t>
      </w:r>
      <w:r w:rsidRPr="004F01B2">
        <w:rPr>
          <w:b/>
          <w:lang w:val="en-GB"/>
        </w:rPr>
        <w:t>training set</w:t>
      </w:r>
      <w:r>
        <w:rPr>
          <w:lang w:val="en-GB"/>
        </w:rPr>
        <w:t xml:space="preserve"> and tests k-NN on the </w:t>
      </w:r>
      <w:r w:rsidRPr="004F01B2">
        <w:rPr>
          <w:b/>
          <w:lang w:val="en-GB"/>
        </w:rPr>
        <w:t>validation set</w:t>
      </w:r>
      <w:r>
        <w:rPr>
          <w:lang w:val="en-GB"/>
        </w:rPr>
        <w:t xml:space="preserve">. </w:t>
      </w:r>
    </w:p>
    <w:p w14:paraId="6008DA74" w14:textId="192E5758" w:rsidR="00EF5313" w:rsidRDefault="00EF5313" w:rsidP="00FB5B1B">
      <w:pPr>
        <w:pStyle w:val="ListParagraph"/>
        <w:numPr>
          <w:ilvl w:val="0"/>
          <w:numId w:val="5"/>
        </w:numPr>
        <w:spacing w:line="360" w:lineRule="auto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k-NN with Original Images</w:t>
      </w:r>
    </w:p>
    <w:p w14:paraId="21D98F9B" w14:textId="67710062" w:rsidR="00EF5313" w:rsidRPr="00DF4440" w:rsidRDefault="00EF5313" w:rsidP="00FB5B1B">
      <w:pPr>
        <w:pStyle w:val="ListParagraph"/>
        <w:spacing w:line="360" w:lineRule="auto"/>
        <w:ind w:left="1068"/>
        <w:jc w:val="both"/>
        <w:rPr>
          <w:lang w:val="en-US"/>
        </w:rPr>
      </w:pPr>
      <w:r>
        <w:rPr>
          <w:rFonts w:eastAsiaTheme="minorEastAsia"/>
          <w:lang w:val="en-GB"/>
        </w:rPr>
        <w:t xml:space="preserve">Run default </w:t>
      </w:r>
      <w:proofErr w:type="spellStart"/>
      <w:proofErr w:type="gramStart"/>
      <w:r w:rsidRPr="00EF5313">
        <w:rPr>
          <w:rFonts w:eastAsiaTheme="minorEastAsia"/>
          <w:i/>
          <w:lang w:val="en-GB"/>
        </w:rPr>
        <w:t>sklearn.KNeighborsClassifier</w:t>
      </w:r>
      <w:proofErr w:type="spellEnd"/>
      <w:proofErr w:type="gramEnd"/>
      <w:r w:rsidRPr="00EF5313">
        <w:rPr>
          <w:rFonts w:eastAsiaTheme="minorEastAsia"/>
          <w:i/>
          <w:lang w:val="en-GB"/>
        </w:rPr>
        <w:t>()</w:t>
      </w:r>
      <w:r>
        <w:rPr>
          <w:rFonts w:eastAsiaTheme="minorEastAsia"/>
          <w:i/>
          <w:lang w:val="en-GB"/>
        </w:rPr>
        <w:t xml:space="preserve"> </w:t>
      </w:r>
      <w:r w:rsidR="00C96B30" w:rsidRPr="00DF4440">
        <w:rPr>
          <w:lang w:val="en-US"/>
        </w:rPr>
        <w:t xml:space="preserve">with the </w:t>
      </w:r>
      <w:r w:rsidR="00C96B30" w:rsidRPr="00DF4440">
        <w:rPr>
          <w:b/>
          <w:lang w:val="en-US"/>
        </w:rPr>
        <w:t>original data</w:t>
      </w:r>
      <w:r w:rsidR="00C96B30" w:rsidRPr="00DF4440">
        <w:rPr>
          <w:lang w:val="en-US"/>
        </w:rPr>
        <w:t xml:space="preserve"> as a </w:t>
      </w:r>
      <w:proofErr w:type="spellStart"/>
      <w:r w:rsidR="00C96B30" w:rsidRPr="00DF4440">
        <w:rPr>
          <w:lang w:val="en-US"/>
        </w:rPr>
        <w:t>na</w:t>
      </w:r>
      <w:proofErr w:type="spellEnd"/>
      <w:r w:rsidR="00C96B30">
        <w:rPr>
          <w:rFonts w:eastAsiaTheme="minorEastAsia"/>
          <w:lang w:val="en-GB"/>
        </w:rPr>
        <w:t>ï</w:t>
      </w:r>
      <w:proofErr w:type="spellStart"/>
      <w:r w:rsidR="00C96B30" w:rsidRPr="00DF4440">
        <w:rPr>
          <w:lang w:val="en-US"/>
        </w:rPr>
        <w:t>ve</w:t>
      </w:r>
      <w:proofErr w:type="spellEnd"/>
      <w:r w:rsidR="00C96B30" w:rsidRPr="00DF4440">
        <w:rPr>
          <w:lang w:val="en-US"/>
        </w:rPr>
        <w:t xml:space="preserve"> test. </w:t>
      </w:r>
    </w:p>
    <w:p w14:paraId="289D06ED" w14:textId="24DBEDF9" w:rsidR="00C96B30" w:rsidRDefault="00C96B30" w:rsidP="00FB5B1B">
      <w:pPr>
        <w:pStyle w:val="ListParagraph"/>
        <w:spacing w:line="360" w:lineRule="auto"/>
        <w:ind w:left="1068"/>
        <w:jc w:val="both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Results show that </w:t>
      </w:r>
      <w:r w:rsidRPr="00C96B30">
        <w:rPr>
          <w:rFonts w:eastAsiaTheme="minorEastAsia"/>
          <w:lang w:val="en-GB"/>
        </w:rPr>
        <w:t xml:space="preserve">the </w:t>
      </w:r>
      <w:r w:rsidRPr="00C96B30">
        <w:rPr>
          <w:rFonts w:eastAsiaTheme="minorEastAsia"/>
          <w:b/>
          <w:lang w:val="en-GB"/>
        </w:rPr>
        <w:t>fit time</w:t>
      </w:r>
      <w:r>
        <w:rPr>
          <w:rFonts w:eastAsiaTheme="minorEastAsia"/>
          <w:lang w:val="en-GB"/>
        </w:rPr>
        <w:t xml:space="preserve"> of the naïve k-NN </w:t>
      </w:r>
      <w:r w:rsidRPr="00C96B30">
        <w:rPr>
          <w:rFonts w:eastAsiaTheme="minorEastAsia"/>
          <w:lang w:val="en-GB"/>
        </w:rPr>
        <w:t xml:space="preserve">(test set size: 40000) is </w:t>
      </w:r>
      <w:r w:rsidRPr="00EC5D47">
        <w:rPr>
          <w:rFonts w:eastAsiaTheme="minorEastAsia"/>
          <w:b/>
          <w:lang w:val="en-GB"/>
        </w:rPr>
        <w:t>0.0847</w:t>
      </w:r>
      <w:r w:rsidRPr="00C96B30">
        <w:rPr>
          <w:rFonts w:eastAsiaTheme="minorEastAsia"/>
          <w:lang w:val="en-GB"/>
        </w:rPr>
        <w:t xml:space="preserve"> minutes and the </w:t>
      </w:r>
      <w:r w:rsidRPr="00C96B30">
        <w:rPr>
          <w:rFonts w:eastAsiaTheme="minorEastAsia"/>
          <w:b/>
          <w:lang w:val="en-GB"/>
        </w:rPr>
        <w:t>accuracy</w:t>
      </w:r>
      <w:r>
        <w:rPr>
          <w:rFonts w:eastAsiaTheme="minorEastAsia"/>
          <w:lang w:val="en-GB"/>
        </w:rPr>
        <w:t xml:space="preserve"> </w:t>
      </w:r>
      <w:r w:rsidRPr="00C96B30">
        <w:rPr>
          <w:rFonts w:eastAsiaTheme="minorEastAsia"/>
          <w:lang w:val="en-GB"/>
        </w:rPr>
        <w:t xml:space="preserve">score </w:t>
      </w:r>
      <w:r w:rsidR="00E0111A">
        <w:rPr>
          <w:rFonts w:eastAsiaTheme="minorEastAsia"/>
          <w:lang w:val="en-GB"/>
        </w:rPr>
        <w:t>(</w:t>
      </w:r>
      <w:r w:rsidR="00E0111A" w:rsidRPr="00C96B30">
        <w:rPr>
          <w:rFonts w:eastAsiaTheme="minorEastAsia"/>
          <w:lang w:val="en-GB"/>
        </w:rPr>
        <w:t>validation set</w:t>
      </w:r>
      <w:r w:rsidR="00E0111A">
        <w:rPr>
          <w:rFonts w:eastAsiaTheme="minorEastAsia"/>
          <w:lang w:val="en-GB"/>
        </w:rPr>
        <w:t xml:space="preserve"> size: 10000)</w:t>
      </w:r>
      <w:r w:rsidR="00E0111A" w:rsidRPr="00C96B30">
        <w:rPr>
          <w:rFonts w:eastAsiaTheme="minorEastAsia"/>
          <w:lang w:val="en-GB"/>
        </w:rPr>
        <w:t xml:space="preserve"> </w:t>
      </w:r>
      <w:r w:rsidRPr="00C96B30">
        <w:rPr>
          <w:rFonts w:eastAsiaTheme="minorEastAsia"/>
          <w:lang w:val="en-GB"/>
        </w:rPr>
        <w:t xml:space="preserve">is </w:t>
      </w:r>
      <w:r w:rsidRPr="00EC5D47">
        <w:rPr>
          <w:rFonts w:eastAsiaTheme="minorEastAsia"/>
          <w:b/>
          <w:lang w:val="en-GB"/>
        </w:rPr>
        <w:t>0.9675</w:t>
      </w:r>
      <w:r w:rsidRPr="00C96B30">
        <w:rPr>
          <w:rFonts w:eastAsiaTheme="minorEastAsia"/>
          <w:lang w:val="en-GB"/>
        </w:rPr>
        <w:t>.</w:t>
      </w:r>
    </w:p>
    <w:p w14:paraId="187ECA2E" w14:textId="27F1201B" w:rsidR="00C96B30" w:rsidRPr="00FB5B1B" w:rsidRDefault="00C96B30" w:rsidP="00FB5B1B">
      <w:pPr>
        <w:pStyle w:val="ListParagraph"/>
        <w:spacing w:line="360" w:lineRule="auto"/>
        <w:ind w:left="1068"/>
        <w:jc w:val="both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Plot a </w:t>
      </w:r>
      <w:r w:rsidRPr="00C96B30">
        <w:rPr>
          <w:rFonts w:eastAsiaTheme="minorEastAsia"/>
          <w:b/>
          <w:lang w:val="en-GB"/>
        </w:rPr>
        <w:t>confusion matrix</w:t>
      </w:r>
      <w:r>
        <w:rPr>
          <w:rFonts w:eastAsiaTheme="minorEastAsia"/>
          <w:lang w:val="en-GB"/>
        </w:rPr>
        <w:t>, in which t</w:t>
      </w:r>
      <w:r w:rsidRPr="00C96B30">
        <w:rPr>
          <w:rFonts w:eastAsiaTheme="minorEastAsia"/>
          <w:lang w:val="en-GB"/>
        </w:rPr>
        <w:t xml:space="preserve">he </w:t>
      </w:r>
      <w:proofErr w:type="spellStart"/>
      <w:r w:rsidRPr="00C96B30">
        <w:rPr>
          <w:rFonts w:eastAsiaTheme="minorEastAsia"/>
          <w:lang w:val="en-GB"/>
        </w:rPr>
        <w:t>xlabel</w:t>
      </w:r>
      <w:proofErr w:type="spellEnd"/>
      <w:r w:rsidRPr="00C96B30">
        <w:rPr>
          <w:rFonts w:eastAsiaTheme="minorEastAsia"/>
          <w:lang w:val="en-GB"/>
        </w:rPr>
        <w:t xml:space="preserve"> shows the prediction on the validation set, while the </w:t>
      </w:r>
      <w:proofErr w:type="spellStart"/>
      <w:r w:rsidRPr="00C96B30">
        <w:rPr>
          <w:rFonts w:eastAsiaTheme="minorEastAsia"/>
          <w:lang w:val="en-GB"/>
        </w:rPr>
        <w:t>ylabel</w:t>
      </w:r>
      <w:proofErr w:type="spellEnd"/>
      <w:r w:rsidRPr="00C96B30">
        <w:rPr>
          <w:rFonts w:eastAsiaTheme="minorEastAsia"/>
          <w:lang w:val="en-GB"/>
        </w:rPr>
        <w:t xml:space="preserve"> shows the ground truth.</w:t>
      </w:r>
      <w:r>
        <w:rPr>
          <w:rFonts w:eastAsiaTheme="minorEastAsia"/>
          <w:lang w:val="en-GB"/>
        </w:rPr>
        <w:t xml:space="preserve"> The diagonal line shows correct prediction numbers, while the remaining </w:t>
      </w:r>
      <w:ins w:id="34" w:author="Jin, Yiwen" w:date="2022-06-25T21:25:00Z">
        <w:r w:rsidR="005A65D5">
          <w:rPr>
            <w:rFonts w:eastAsiaTheme="minorEastAsia"/>
            <w:lang w:val="en-GB"/>
          </w:rPr>
          <w:t xml:space="preserve">data </w:t>
        </w:r>
      </w:ins>
      <w:r>
        <w:rPr>
          <w:rFonts w:eastAsiaTheme="minorEastAsia"/>
          <w:lang w:val="en-GB"/>
        </w:rPr>
        <w:t>show</w:t>
      </w:r>
      <w:r w:rsidRPr="00FB5B1B">
        <w:rPr>
          <w:rFonts w:eastAsiaTheme="minorEastAsia"/>
          <w:lang w:val="en-GB"/>
        </w:rPr>
        <w:t xml:space="preserve"> mis-classifications, e.g. 22 images of 8 are classified as 5. </w:t>
      </w:r>
    </w:p>
    <w:p w14:paraId="201D40B4" w14:textId="1D480D03" w:rsidR="00C96B30" w:rsidRPr="00C96B30" w:rsidRDefault="00C96B30" w:rsidP="00FB5B1B">
      <w:pPr>
        <w:pStyle w:val="ListParagraph"/>
        <w:spacing w:line="360" w:lineRule="auto"/>
        <w:ind w:left="1068"/>
        <w:rPr>
          <w:rFonts w:eastAsiaTheme="minorEastAsia"/>
          <w:lang w:val="en-GB"/>
        </w:rPr>
      </w:pPr>
      <w:r>
        <w:rPr>
          <w:noProof/>
        </w:rPr>
        <w:drawing>
          <wp:inline distT="0" distB="0" distL="0" distR="0" wp14:anchorId="7027FAD6" wp14:editId="1D2546BD">
            <wp:extent cx="3240000" cy="2186998"/>
            <wp:effectExtent l="0" t="0" r="0" b="0"/>
            <wp:docPr id="382265030" name="Picture 382265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186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51AB1" w14:textId="6296A00D" w:rsidR="00EF5313" w:rsidRDefault="00C93F52" w:rsidP="00FB5B1B">
      <w:pPr>
        <w:pStyle w:val="ListParagraph"/>
        <w:numPr>
          <w:ilvl w:val="0"/>
          <w:numId w:val="5"/>
        </w:numPr>
        <w:spacing w:line="360" w:lineRule="auto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k-NN with Principal Components and Tuning</w:t>
      </w:r>
    </w:p>
    <w:p w14:paraId="02E5A433" w14:textId="77124923" w:rsidR="00C93F52" w:rsidRPr="00DF4440" w:rsidRDefault="00C93F52" w:rsidP="00FB5B1B">
      <w:pPr>
        <w:pStyle w:val="ListParagraph"/>
        <w:spacing w:line="360" w:lineRule="auto"/>
        <w:ind w:left="1068"/>
        <w:rPr>
          <w:rFonts w:ascii="Calibri" w:eastAsia="Calibri" w:hAnsi="Calibri" w:cs="Calibri"/>
          <w:sz w:val="21"/>
          <w:szCs w:val="21"/>
          <w:lang w:val="en-US"/>
        </w:rPr>
      </w:pPr>
      <w:r>
        <w:rPr>
          <w:rFonts w:eastAsiaTheme="minorEastAsia"/>
          <w:lang w:val="en-GB"/>
        </w:rPr>
        <w:lastRenderedPageBreak/>
        <w:t xml:space="preserve">Run </w:t>
      </w:r>
      <w:proofErr w:type="spellStart"/>
      <w:proofErr w:type="gramStart"/>
      <w:r w:rsidRPr="00EF5313">
        <w:rPr>
          <w:rFonts w:eastAsiaTheme="minorEastAsia"/>
          <w:i/>
          <w:lang w:val="en-GB"/>
        </w:rPr>
        <w:t>sklearn.KNeighborsClassifier</w:t>
      </w:r>
      <w:proofErr w:type="spellEnd"/>
      <w:proofErr w:type="gramEnd"/>
      <w:r w:rsidRPr="00EF5313">
        <w:rPr>
          <w:rFonts w:eastAsiaTheme="minorEastAsia"/>
          <w:i/>
          <w:lang w:val="en-GB"/>
        </w:rPr>
        <w:t>()</w:t>
      </w:r>
      <w:r>
        <w:rPr>
          <w:rFonts w:eastAsiaTheme="minorEastAsia"/>
          <w:i/>
          <w:lang w:val="en-GB"/>
        </w:rPr>
        <w:t xml:space="preserve"> </w:t>
      </w:r>
      <w:r w:rsidRPr="00DF4440">
        <w:rPr>
          <w:lang w:val="en-US"/>
        </w:rPr>
        <w:t xml:space="preserve">with </w:t>
      </w:r>
      <w:r w:rsidRPr="00DF4440">
        <w:rPr>
          <w:b/>
          <w:lang w:val="en-US"/>
        </w:rPr>
        <w:t xml:space="preserve">the 87 principal </w:t>
      </w:r>
      <w:r w:rsidR="00082CA4" w:rsidRPr="00DF4440">
        <w:rPr>
          <w:b/>
          <w:lang w:val="en-US"/>
        </w:rPr>
        <w:t>c</w:t>
      </w:r>
      <w:r w:rsidRPr="00DF4440">
        <w:rPr>
          <w:b/>
          <w:lang w:val="en-US"/>
        </w:rPr>
        <w:t>omponents</w:t>
      </w:r>
      <w:r w:rsidRPr="00DF4440">
        <w:rPr>
          <w:lang w:val="en-US"/>
        </w:rPr>
        <w:t xml:space="preserve"> and search for the </w:t>
      </w:r>
      <w:r w:rsidRPr="00DF4440">
        <w:rPr>
          <w:b/>
          <w:lang w:val="en-US"/>
        </w:rPr>
        <w:t>k</w:t>
      </w:r>
      <w:r w:rsidRPr="00DF4440">
        <w:rPr>
          <w:lang w:val="en-US"/>
        </w:rPr>
        <w:t xml:space="preserve"> with highest accuracy score by testing k from 1 to 10 with </w:t>
      </w:r>
      <w:r w:rsidRPr="00DF4440">
        <w:rPr>
          <w:rFonts w:ascii="Calibri" w:eastAsia="Calibri" w:hAnsi="Calibri" w:cs="Calibri"/>
          <w:sz w:val="21"/>
          <w:szCs w:val="21"/>
          <w:lang w:val="en-US"/>
        </w:rPr>
        <w:t>5-fold cross-validation.</w:t>
      </w:r>
    </w:p>
    <w:p w14:paraId="1C49D186" w14:textId="2CC011C1" w:rsidR="00C93F52" w:rsidRDefault="00C93F52" w:rsidP="00FB5B1B">
      <w:pPr>
        <w:pStyle w:val="ListParagraph"/>
        <w:spacing w:line="360" w:lineRule="auto"/>
        <w:ind w:left="1068"/>
        <w:rPr>
          <w:rFonts w:eastAsiaTheme="minorEastAsia"/>
          <w:lang w:val="en-GB"/>
        </w:rPr>
      </w:pPr>
      <w:r>
        <w:rPr>
          <w:noProof/>
        </w:rPr>
        <w:drawing>
          <wp:inline distT="0" distB="0" distL="0" distR="0" wp14:anchorId="79DEDAD4" wp14:editId="5C136AB5">
            <wp:extent cx="3240000" cy="2065500"/>
            <wp:effectExtent l="0" t="0" r="0" b="5080"/>
            <wp:docPr id="234075594" name="Picture 2340755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0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5D61A" w14:textId="08FE079A" w:rsidR="00C93F52" w:rsidRPr="00D976BA" w:rsidRDefault="00C93F52" w:rsidP="00FB5B1B">
      <w:pPr>
        <w:pStyle w:val="ListParagraph"/>
        <w:spacing w:line="360" w:lineRule="auto"/>
        <w:ind w:left="1068"/>
        <w:jc w:val="both"/>
        <w:rPr>
          <w:rFonts w:ascii="Calibri" w:eastAsia="Calibri" w:hAnsi="Calibri" w:cs="Calibri"/>
          <w:sz w:val="21"/>
          <w:szCs w:val="21"/>
          <w:lang w:val="en-US"/>
        </w:rPr>
      </w:pPr>
      <w:r w:rsidRPr="00D976BA">
        <w:rPr>
          <w:rFonts w:ascii="Calibri" w:eastAsia="Calibri" w:hAnsi="Calibri" w:cs="Calibri"/>
          <w:sz w:val="21"/>
          <w:szCs w:val="21"/>
          <w:lang w:val="en-US"/>
        </w:rPr>
        <w:t xml:space="preserve">The graph shows that k = 3 yields the highest accuracy. </w:t>
      </w:r>
    </w:p>
    <w:p w14:paraId="1B6FBD75" w14:textId="0D5C4D01" w:rsidR="00C93F52" w:rsidRDefault="00C93F52" w:rsidP="00FB5B1B">
      <w:pPr>
        <w:pStyle w:val="ListParagraph"/>
        <w:spacing w:line="360" w:lineRule="auto"/>
        <w:ind w:left="1068"/>
        <w:jc w:val="both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Results show that with k = 3, </w:t>
      </w:r>
      <w:r w:rsidRPr="00C96B30">
        <w:rPr>
          <w:rFonts w:eastAsiaTheme="minorEastAsia"/>
          <w:lang w:val="en-GB"/>
        </w:rPr>
        <w:t xml:space="preserve">the </w:t>
      </w:r>
      <w:r w:rsidRPr="00C96B30">
        <w:rPr>
          <w:rFonts w:eastAsiaTheme="minorEastAsia"/>
          <w:b/>
          <w:lang w:val="en-GB"/>
        </w:rPr>
        <w:t>fit time</w:t>
      </w:r>
      <w:r>
        <w:rPr>
          <w:rFonts w:eastAsiaTheme="minorEastAsia"/>
          <w:lang w:val="en-GB"/>
        </w:rPr>
        <w:t xml:space="preserve"> of the k-NN </w:t>
      </w:r>
      <w:r w:rsidRPr="00C96B30">
        <w:rPr>
          <w:rFonts w:eastAsiaTheme="minorEastAsia"/>
          <w:lang w:val="en-GB"/>
        </w:rPr>
        <w:t xml:space="preserve">(test set size: 40000) </w:t>
      </w:r>
      <w:r w:rsidRPr="00D976BA">
        <w:rPr>
          <w:rFonts w:ascii="Calibri" w:eastAsia="Calibri" w:hAnsi="Calibri" w:cs="Calibri"/>
          <w:sz w:val="21"/>
          <w:szCs w:val="21"/>
          <w:lang w:val="en-US"/>
        </w:rPr>
        <w:t xml:space="preserve">is </w:t>
      </w:r>
      <w:r w:rsidRPr="00D976BA">
        <w:rPr>
          <w:rFonts w:ascii="Calibri" w:eastAsia="Calibri" w:hAnsi="Calibri" w:cs="Calibri"/>
          <w:b/>
          <w:sz w:val="21"/>
          <w:szCs w:val="21"/>
          <w:lang w:val="en-US"/>
        </w:rPr>
        <w:t>0.0108</w:t>
      </w:r>
      <w:r w:rsidRPr="00D976BA">
        <w:rPr>
          <w:rFonts w:ascii="Calibri" w:eastAsia="Calibri" w:hAnsi="Calibri" w:cs="Calibri"/>
          <w:sz w:val="21"/>
          <w:szCs w:val="21"/>
          <w:lang w:val="en-US"/>
        </w:rPr>
        <w:t xml:space="preserve"> </w:t>
      </w:r>
      <w:r w:rsidRPr="00C96B30">
        <w:rPr>
          <w:rFonts w:eastAsiaTheme="minorEastAsia"/>
          <w:lang w:val="en-GB"/>
        </w:rPr>
        <w:t xml:space="preserve">minutes and the </w:t>
      </w:r>
      <w:r w:rsidRPr="00C96B30">
        <w:rPr>
          <w:rFonts w:eastAsiaTheme="minorEastAsia"/>
          <w:b/>
          <w:lang w:val="en-GB"/>
        </w:rPr>
        <w:t>accuracy</w:t>
      </w:r>
      <w:r>
        <w:rPr>
          <w:rFonts w:eastAsiaTheme="minorEastAsia"/>
          <w:lang w:val="en-GB"/>
        </w:rPr>
        <w:t xml:space="preserve"> </w:t>
      </w:r>
      <w:r w:rsidRPr="00C96B30">
        <w:rPr>
          <w:rFonts w:eastAsiaTheme="minorEastAsia"/>
          <w:lang w:val="en-GB"/>
        </w:rPr>
        <w:t xml:space="preserve">score </w:t>
      </w:r>
      <w:r w:rsidR="00E0111A">
        <w:rPr>
          <w:rFonts w:eastAsiaTheme="minorEastAsia"/>
          <w:lang w:val="en-GB"/>
        </w:rPr>
        <w:t>(</w:t>
      </w:r>
      <w:r w:rsidR="00E0111A" w:rsidRPr="00C96B30">
        <w:rPr>
          <w:rFonts w:eastAsiaTheme="minorEastAsia"/>
          <w:lang w:val="en-GB"/>
        </w:rPr>
        <w:t>validation set</w:t>
      </w:r>
      <w:r w:rsidR="00E0111A">
        <w:rPr>
          <w:rFonts w:eastAsiaTheme="minorEastAsia"/>
          <w:lang w:val="en-GB"/>
        </w:rPr>
        <w:t xml:space="preserve"> size: 10000)</w:t>
      </w:r>
      <w:r w:rsidR="00E0111A" w:rsidRPr="00C96B30">
        <w:rPr>
          <w:rFonts w:eastAsiaTheme="minorEastAsia"/>
          <w:lang w:val="en-GB"/>
        </w:rPr>
        <w:t xml:space="preserve"> </w:t>
      </w:r>
      <w:r w:rsidRPr="00C96B30">
        <w:rPr>
          <w:rFonts w:eastAsiaTheme="minorEastAsia"/>
          <w:lang w:val="en-GB"/>
        </w:rPr>
        <w:t xml:space="preserve">is </w:t>
      </w:r>
      <w:r w:rsidRPr="00D976BA">
        <w:rPr>
          <w:rFonts w:ascii="Calibri" w:eastAsia="Calibri" w:hAnsi="Calibri" w:cs="Calibri"/>
          <w:b/>
          <w:sz w:val="21"/>
          <w:szCs w:val="21"/>
          <w:lang w:val="en-US"/>
        </w:rPr>
        <w:t>0.9657</w:t>
      </w:r>
      <w:r w:rsidRPr="00C96B30">
        <w:rPr>
          <w:rFonts w:eastAsiaTheme="minorEastAsia"/>
          <w:lang w:val="en-GB"/>
        </w:rPr>
        <w:t>.</w:t>
      </w:r>
      <w:r>
        <w:rPr>
          <w:rFonts w:eastAsiaTheme="minorEastAsia"/>
          <w:lang w:val="en-GB"/>
        </w:rPr>
        <w:t xml:space="preserve"> </w:t>
      </w:r>
      <w:r w:rsidRPr="00D976BA">
        <w:rPr>
          <w:rFonts w:ascii="Calibri" w:eastAsia="Calibri" w:hAnsi="Calibri" w:cs="Calibri"/>
          <w:sz w:val="21"/>
          <w:szCs w:val="21"/>
          <w:lang w:val="en-US"/>
        </w:rPr>
        <w:t xml:space="preserve">The fit time reduces significantly when using principal components with reduced dimensions while the accuracy remains almost the same. </w:t>
      </w:r>
    </w:p>
    <w:p w14:paraId="14765A37" w14:textId="32948145" w:rsidR="00C93F52" w:rsidRDefault="00C93F52" w:rsidP="00FB5B1B">
      <w:pPr>
        <w:pStyle w:val="ListParagraph"/>
        <w:spacing w:line="360" w:lineRule="auto"/>
        <w:ind w:left="1068"/>
        <w:jc w:val="both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The </w:t>
      </w:r>
      <w:r w:rsidRPr="00EC5D47">
        <w:rPr>
          <w:rFonts w:eastAsiaTheme="minorEastAsia"/>
          <w:b/>
          <w:lang w:val="en-GB"/>
        </w:rPr>
        <w:t>confusion matrix</w:t>
      </w:r>
      <w:r>
        <w:rPr>
          <w:rFonts w:eastAsiaTheme="minorEastAsia"/>
          <w:lang w:val="en-GB"/>
        </w:rPr>
        <w:t xml:space="preserve"> shows that a little more 5s and 8s are misclassified as 3, while only 21 images of 8s are classified as 5 this time. </w:t>
      </w:r>
    </w:p>
    <w:p w14:paraId="50B5BFA0" w14:textId="06C25B74" w:rsidR="00C93F52" w:rsidRDefault="00C93F52" w:rsidP="00FB5B1B">
      <w:pPr>
        <w:pStyle w:val="ListParagraph"/>
        <w:spacing w:line="360" w:lineRule="auto"/>
        <w:ind w:left="1068"/>
        <w:rPr>
          <w:rFonts w:eastAsiaTheme="minorEastAsia"/>
          <w:lang w:val="en-GB"/>
        </w:rPr>
      </w:pPr>
      <w:r>
        <w:rPr>
          <w:rFonts w:eastAsiaTheme="minorEastAsia"/>
          <w:noProof/>
          <w:lang w:val="en-GB"/>
        </w:rPr>
        <w:drawing>
          <wp:inline distT="0" distB="0" distL="0" distR="0" wp14:anchorId="4A7163C6" wp14:editId="28CA845B">
            <wp:extent cx="3240000" cy="2206952"/>
            <wp:effectExtent l="0" t="0" r="0" b="0"/>
            <wp:docPr id="7" name="Picture 7" descr="C:\Users\lorai\AppData\Local\Microsoft\Windows\INetCache\Content.MSO\DA703D7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orai\AppData\Local\Microsoft\Windows\INetCache\Content.MSO\DA703D7B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206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B1315" w14:textId="77777777" w:rsidR="00AA2772" w:rsidRDefault="00AA2772" w:rsidP="00FB5B1B">
      <w:pPr>
        <w:pStyle w:val="ListParagraph"/>
        <w:spacing w:line="360" w:lineRule="auto"/>
        <w:ind w:left="1068"/>
        <w:rPr>
          <w:rFonts w:eastAsiaTheme="minorEastAsia"/>
          <w:lang w:val="en-GB"/>
        </w:rPr>
      </w:pPr>
    </w:p>
    <w:p w14:paraId="1D8B5313" w14:textId="75846AAB" w:rsidR="00433B88" w:rsidRPr="005D3A30" w:rsidRDefault="00433B88" w:rsidP="00FB5B1B">
      <w:pPr>
        <w:pStyle w:val="ListParagraph"/>
        <w:numPr>
          <w:ilvl w:val="0"/>
          <w:numId w:val="4"/>
        </w:numPr>
        <w:spacing w:line="360" w:lineRule="auto"/>
        <w:rPr>
          <w:rFonts w:eastAsiaTheme="minorEastAsia"/>
        </w:rPr>
      </w:pPr>
      <w:r>
        <w:t>Support Vector Machine (SVM)</w:t>
      </w:r>
    </w:p>
    <w:p w14:paraId="73FD26BE" w14:textId="2B19EE8D" w:rsidR="005D3A30" w:rsidRPr="00D976BA" w:rsidRDefault="005D3A30" w:rsidP="00FB5B1B">
      <w:pPr>
        <w:pStyle w:val="ListParagraph"/>
        <w:spacing w:line="360" w:lineRule="auto"/>
        <w:jc w:val="both"/>
        <w:rPr>
          <w:lang w:val="en-US"/>
        </w:rPr>
      </w:pPr>
      <w:r w:rsidRPr="00D976BA">
        <w:rPr>
          <w:b/>
          <w:lang w:val="en-US"/>
        </w:rPr>
        <w:t>Support Vector Machine</w:t>
      </w:r>
      <w:r w:rsidRPr="00D976BA">
        <w:rPr>
          <w:lang w:val="en-US"/>
        </w:rPr>
        <w:t xml:space="preserve"> is a supervised machine learning algorithm, in which </w:t>
      </w:r>
      <w:r w:rsidRPr="00D976BA">
        <w:rPr>
          <w:b/>
          <w:lang w:val="en-US"/>
        </w:rPr>
        <w:t>support vectors</w:t>
      </w:r>
      <w:r w:rsidRPr="00D976BA">
        <w:rPr>
          <w:lang w:val="en-US"/>
        </w:rPr>
        <w:t xml:space="preserve"> refer to the data points that are close to the decision boundary, and a </w:t>
      </w:r>
      <w:r w:rsidRPr="00D976BA">
        <w:rPr>
          <w:b/>
          <w:lang w:val="en-US"/>
        </w:rPr>
        <w:t>decision boundary</w:t>
      </w:r>
      <w:r w:rsidRPr="00D976BA">
        <w:rPr>
          <w:lang w:val="en-US"/>
        </w:rPr>
        <w:t xml:space="preserve"> is drawn in a way to maximize the distance to them. The choice of the kernel functions, the hyperparameters </w:t>
      </w:r>
      <w:r w:rsidR="00EC5D47" w:rsidRPr="00D976BA">
        <w:rPr>
          <w:lang w:val="en-US"/>
        </w:rPr>
        <w:t xml:space="preserve">degree, gamma and C affects SVM performance on a particular dataset. </w:t>
      </w:r>
    </w:p>
    <w:p w14:paraId="0F95E62B" w14:textId="5C1CCBE7" w:rsidR="00EC5D47" w:rsidRDefault="00EC5D47" w:rsidP="00FB5B1B">
      <w:pPr>
        <w:pStyle w:val="ListParagraph"/>
        <w:spacing w:line="360" w:lineRule="auto"/>
        <w:rPr>
          <w:lang w:val="en-GB"/>
        </w:rPr>
      </w:pPr>
      <w:r>
        <w:rPr>
          <w:lang w:val="en-GB"/>
        </w:rPr>
        <w:t xml:space="preserve">This section trains SVM on the </w:t>
      </w:r>
      <w:r w:rsidRPr="004F01B2">
        <w:rPr>
          <w:b/>
          <w:lang w:val="en-GB"/>
        </w:rPr>
        <w:t>training set</w:t>
      </w:r>
      <w:r>
        <w:rPr>
          <w:lang w:val="en-GB"/>
        </w:rPr>
        <w:t xml:space="preserve"> and tests SVM on the </w:t>
      </w:r>
      <w:r w:rsidRPr="004F01B2">
        <w:rPr>
          <w:b/>
          <w:lang w:val="en-GB"/>
        </w:rPr>
        <w:t>validation set</w:t>
      </w:r>
      <w:r>
        <w:rPr>
          <w:lang w:val="en-GB"/>
        </w:rPr>
        <w:t xml:space="preserve">. </w:t>
      </w:r>
    </w:p>
    <w:p w14:paraId="57C73542" w14:textId="06C11F77" w:rsidR="00EC5D47" w:rsidRDefault="00EC5D47" w:rsidP="00FB5B1B">
      <w:pPr>
        <w:pStyle w:val="ListParagraph"/>
        <w:numPr>
          <w:ilvl w:val="0"/>
          <w:numId w:val="6"/>
        </w:numPr>
        <w:spacing w:line="360" w:lineRule="auto"/>
        <w:rPr>
          <w:lang w:val="en-GB"/>
        </w:rPr>
      </w:pPr>
      <w:r>
        <w:rPr>
          <w:lang w:val="en-GB"/>
        </w:rPr>
        <w:t>Naïve SVM with a Linear Kernel</w:t>
      </w:r>
    </w:p>
    <w:p w14:paraId="39E0C0FE" w14:textId="0EBE98F0" w:rsidR="00EC5D47" w:rsidRDefault="00EC5D47" w:rsidP="00FB5B1B">
      <w:pPr>
        <w:pStyle w:val="ListParagraph"/>
        <w:spacing w:line="360" w:lineRule="auto"/>
        <w:ind w:left="1068"/>
        <w:rPr>
          <w:lang w:val="en-GB"/>
        </w:rPr>
      </w:pPr>
      <w:r w:rsidRPr="00EC5D47">
        <w:rPr>
          <w:lang w:val="en-GB"/>
        </w:rPr>
        <w:t xml:space="preserve">Run default </w:t>
      </w:r>
      <w:proofErr w:type="spellStart"/>
      <w:proofErr w:type="gramStart"/>
      <w:r w:rsidRPr="00EC5D47">
        <w:rPr>
          <w:i/>
          <w:lang w:val="en-GB"/>
        </w:rPr>
        <w:t>sklearn.svm.LinearSVC</w:t>
      </w:r>
      <w:proofErr w:type="spellEnd"/>
      <w:proofErr w:type="gramEnd"/>
      <w:r w:rsidRPr="00EC5D47">
        <w:rPr>
          <w:i/>
          <w:lang w:val="en-GB"/>
        </w:rPr>
        <w:t xml:space="preserve">(C=1) </w:t>
      </w:r>
      <w:r w:rsidRPr="00EC5D47">
        <w:rPr>
          <w:lang w:val="en-GB"/>
        </w:rPr>
        <w:t xml:space="preserve">with </w:t>
      </w:r>
      <w:r w:rsidRPr="00E0111A">
        <w:rPr>
          <w:b/>
          <w:lang w:val="en-GB"/>
        </w:rPr>
        <w:t>the original data</w:t>
      </w:r>
      <w:r w:rsidRPr="00EC5D47">
        <w:rPr>
          <w:lang w:val="en-GB"/>
        </w:rPr>
        <w:t xml:space="preserve"> as a naïve test.</w:t>
      </w:r>
    </w:p>
    <w:p w14:paraId="5230483A" w14:textId="75E040AE" w:rsidR="00EC5D47" w:rsidRDefault="00EC5D47" w:rsidP="00FB5B1B">
      <w:pPr>
        <w:pStyle w:val="ListParagraph"/>
        <w:spacing w:line="360" w:lineRule="auto"/>
        <w:ind w:left="1068"/>
        <w:jc w:val="both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lastRenderedPageBreak/>
        <w:t xml:space="preserve">Results show that </w:t>
      </w:r>
      <w:r w:rsidRPr="00C96B30">
        <w:rPr>
          <w:rFonts w:eastAsiaTheme="minorEastAsia"/>
          <w:lang w:val="en-GB"/>
        </w:rPr>
        <w:t xml:space="preserve">the </w:t>
      </w:r>
      <w:r w:rsidRPr="00C96B30">
        <w:rPr>
          <w:rFonts w:eastAsiaTheme="minorEastAsia"/>
          <w:b/>
          <w:lang w:val="en-GB"/>
        </w:rPr>
        <w:t>fit time</w:t>
      </w:r>
      <w:r>
        <w:rPr>
          <w:rFonts w:eastAsiaTheme="minorEastAsia"/>
          <w:lang w:val="en-GB"/>
        </w:rPr>
        <w:t xml:space="preserve"> of the naïve k-NN </w:t>
      </w:r>
      <w:r w:rsidRPr="00C96B30">
        <w:rPr>
          <w:rFonts w:eastAsiaTheme="minorEastAsia"/>
          <w:lang w:val="en-GB"/>
        </w:rPr>
        <w:t xml:space="preserve">(test set size: 40000) is </w:t>
      </w:r>
      <w:r w:rsidR="00C71807" w:rsidRPr="00E0111A">
        <w:rPr>
          <w:rFonts w:eastAsiaTheme="minorEastAsia"/>
          <w:b/>
          <w:lang w:val="en-GB"/>
        </w:rPr>
        <w:t>2.3559</w:t>
      </w:r>
      <w:r w:rsidRPr="00C96B30">
        <w:rPr>
          <w:rFonts w:eastAsiaTheme="minorEastAsia"/>
          <w:lang w:val="en-GB"/>
        </w:rPr>
        <w:t xml:space="preserve"> minutes and the </w:t>
      </w:r>
      <w:r w:rsidRPr="00C96B30">
        <w:rPr>
          <w:rFonts w:eastAsiaTheme="minorEastAsia"/>
          <w:b/>
          <w:lang w:val="en-GB"/>
        </w:rPr>
        <w:t>accuracy</w:t>
      </w:r>
      <w:r>
        <w:rPr>
          <w:rFonts w:eastAsiaTheme="minorEastAsia"/>
          <w:lang w:val="en-GB"/>
        </w:rPr>
        <w:t xml:space="preserve"> </w:t>
      </w:r>
      <w:r w:rsidRPr="00C96B30">
        <w:rPr>
          <w:rFonts w:eastAsiaTheme="minorEastAsia"/>
          <w:lang w:val="en-GB"/>
        </w:rPr>
        <w:t xml:space="preserve">score </w:t>
      </w:r>
      <w:r w:rsidR="00E0111A">
        <w:rPr>
          <w:rFonts w:eastAsiaTheme="minorEastAsia"/>
          <w:lang w:val="en-GB"/>
        </w:rPr>
        <w:t>(</w:t>
      </w:r>
      <w:r w:rsidRPr="00C96B30">
        <w:rPr>
          <w:rFonts w:eastAsiaTheme="minorEastAsia"/>
          <w:lang w:val="en-GB"/>
        </w:rPr>
        <w:t>validation set</w:t>
      </w:r>
      <w:r w:rsidR="00E0111A">
        <w:rPr>
          <w:rFonts w:eastAsiaTheme="minorEastAsia"/>
          <w:lang w:val="en-GB"/>
        </w:rPr>
        <w:t xml:space="preserve"> size: 10000)</w:t>
      </w:r>
      <w:r w:rsidRPr="00C96B30">
        <w:rPr>
          <w:rFonts w:eastAsiaTheme="minorEastAsia"/>
          <w:lang w:val="en-GB"/>
        </w:rPr>
        <w:t xml:space="preserve"> is </w:t>
      </w:r>
      <w:r w:rsidR="00E0111A" w:rsidRPr="00E0111A">
        <w:rPr>
          <w:rFonts w:eastAsiaTheme="minorEastAsia"/>
          <w:b/>
          <w:lang w:val="en-GB"/>
        </w:rPr>
        <w:t>0.8714</w:t>
      </w:r>
      <w:r w:rsidRPr="00C96B30">
        <w:rPr>
          <w:rFonts w:eastAsiaTheme="minorEastAsia"/>
          <w:lang w:val="en-GB"/>
        </w:rPr>
        <w:t>.</w:t>
      </w:r>
      <w:r w:rsidR="00C71807">
        <w:rPr>
          <w:rFonts w:eastAsiaTheme="minorEastAsia"/>
          <w:lang w:val="en-GB"/>
        </w:rPr>
        <w:t xml:space="preserve"> </w:t>
      </w:r>
      <w:r w:rsidR="00E0111A">
        <w:rPr>
          <w:rFonts w:eastAsiaTheme="minorEastAsia"/>
          <w:lang w:val="en-GB"/>
        </w:rPr>
        <w:t xml:space="preserve">This result underperforms at both dimensions compared with k-NN. </w:t>
      </w:r>
    </w:p>
    <w:p w14:paraId="1927F6BB" w14:textId="67FD7EC9" w:rsidR="00EC5D47" w:rsidRDefault="00E0111A" w:rsidP="00FB5B1B">
      <w:pPr>
        <w:pStyle w:val="ListParagraph"/>
        <w:spacing w:line="360" w:lineRule="auto"/>
        <w:ind w:left="1068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The </w:t>
      </w:r>
      <w:r w:rsidRPr="00EC5D47">
        <w:rPr>
          <w:rFonts w:eastAsiaTheme="minorEastAsia"/>
          <w:b/>
          <w:lang w:val="en-GB"/>
        </w:rPr>
        <w:t>confusion matrix</w:t>
      </w:r>
      <w:r>
        <w:rPr>
          <w:rFonts w:eastAsiaTheme="minorEastAsia"/>
          <w:lang w:val="en-GB"/>
        </w:rPr>
        <w:t xml:space="preserve"> shows more mis-classifications, e.g. 111 images of 9s are classified as 4.</w:t>
      </w:r>
    </w:p>
    <w:p w14:paraId="02F5DB69" w14:textId="311C5058" w:rsidR="00E0111A" w:rsidRDefault="00E0111A" w:rsidP="00FB5B1B">
      <w:pPr>
        <w:pStyle w:val="ListParagraph"/>
        <w:spacing w:line="360" w:lineRule="auto"/>
        <w:ind w:left="1068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1355B70" wp14:editId="187BF04E">
            <wp:extent cx="3240000" cy="2206952"/>
            <wp:effectExtent l="0" t="0" r="0" b="0"/>
            <wp:docPr id="8" name="Picture 8" descr="C:\Users\lorai\AppData\Local\Microsoft\Windows\INetCache\Content.MSO\A32304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orai\AppData\Local\Microsoft\Windows\INetCache\Content.MSO\A323041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206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59F09" w14:textId="3495A262" w:rsidR="00E0111A" w:rsidRDefault="00E0111A" w:rsidP="00FB5B1B">
      <w:pPr>
        <w:pStyle w:val="ListParagraph"/>
        <w:numPr>
          <w:ilvl w:val="0"/>
          <w:numId w:val="6"/>
        </w:numPr>
        <w:spacing w:line="360" w:lineRule="auto"/>
        <w:rPr>
          <w:lang w:val="en-GB"/>
        </w:rPr>
      </w:pPr>
      <w:r>
        <w:rPr>
          <w:lang w:val="en-GB"/>
        </w:rPr>
        <w:t>Naïve SVM with Principal Components</w:t>
      </w:r>
    </w:p>
    <w:p w14:paraId="5033B7CA" w14:textId="126160F0" w:rsidR="00E0111A" w:rsidRDefault="00E0111A" w:rsidP="00FB5B1B">
      <w:pPr>
        <w:pStyle w:val="ListParagraph"/>
        <w:spacing w:line="360" w:lineRule="auto"/>
        <w:ind w:left="1068"/>
        <w:rPr>
          <w:lang w:val="en-GB"/>
        </w:rPr>
      </w:pPr>
      <w:r w:rsidRPr="00EC5D47">
        <w:rPr>
          <w:lang w:val="en-GB"/>
        </w:rPr>
        <w:t xml:space="preserve">Run default </w:t>
      </w:r>
      <w:proofErr w:type="spellStart"/>
      <w:proofErr w:type="gramStart"/>
      <w:r w:rsidRPr="00EC5D47">
        <w:rPr>
          <w:i/>
          <w:lang w:val="en-GB"/>
        </w:rPr>
        <w:t>sklearn.svm.LinearSVC</w:t>
      </w:r>
      <w:proofErr w:type="spellEnd"/>
      <w:proofErr w:type="gramEnd"/>
      <w:r w:rsidRPr="00EC5D47">
        <w:rPr>
          <w:i/>
          <w:lang w:val="en-GB"/>
        </w:rPr>
        <w:t xml:space="preserve">(C=1) </w:t>
      </w:r>
      <w:r w:rsidRPr="00EC5D47">
        <w:rPr>
          <w:lang w:val="en-GB"/>
        </w:rPr>
        <w:t xml:space="preserve">with </w:t>
      </w:r>
      <w:r w:rsidRPr="00E0111A">
        <w:rPr>
          <w:b/>
          <w:lang w:val="en-GB"/>
        </w:rPr>
        <w:t>the 87 principal components.</w:t>
      </w:r>
      <w:r>
        <w:rPr>
          <w:lang w:val="en-GB"/>
        </w:rPr>
        <w:t xml:space="preserve"> </w:t>
      </w:r>
    </w:p>
    <w:p w14:paraId="6B1EA17D" w14:textId="084364DC" w:rsidR="00E0111A" w:rsidRDefault="00E0111A" w:rsidP="00FB5B1B">
      <w:pPr>
        <w:pStyle w:val="ListParagraph"/>
        <w:spacing w:line="360" w:lineRule="auto"/>
        <w:ind w:left="1068"/>
        <w:jc w:val="both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Results show that </w:t>
      </w:r>
      <w:r w:rsidRPr="00C96B30">
        <w:rPr>
          <w:rFonts w:eastAsiaTheme="minorEastAsia"/>
          <w:lang w:val="en-GB"/>
        </w:rPr>
        <w:t xml:space="preserve">the </w:t>
      </w:r>
      <w:r w:rsidRPr="00C96B30">
        <w:rPr>
          <w:rFonts w:eastAsiaTheme="minorEastAsia"/>
          <w:b/>
          <w:lang w:val="en-GB"/>
        </w:rPr>
        <w:t>fit time</w:t>
      </w:r>
      <w:r>
        <w:rPr>
          <w:rFonts w:eastAsiaTheme="minorEastAsia"/>
          <w:lang w:val="en-GB"/>
        </w:rPr>
        <w:t xml:space="preserve"> of the naïve k-NN </w:t>
      </w:r>
      <w:r w:rsidRPr="00C96B30">
        <w:rPr>
          <w:rFonts w:eastAsiaTheme="minorEastAsia"/>
          <w:lang w:val="en-GB"/>
        </w:rPr>
        <w:t xml:space="preserve">(test set size: 40000) is </w:t>
      </w:r>
      <w:r w:rsidRPr="00E0111A">
        <w:rPr>
          <w:rFonts w:eastAsiaTheme="minorEastAsia"/>
          <w:b/>
          <w:lang w:val="en-GB"/>
        </w:rPr>
        <w:t>0.9661</w:t>
      </w:r>
      <w:r>
        <w:rPr>
          <w:rFonts w:eastAsiaTheme="minorEastAsia"/>
          <w:b/>
          <w:lang w:val="en-GB"/>
        </w:rPr>
        <w:t xml:space="preserve"> </w:t>
      </w:r>
      <w:r w:rsidRPr="00C96B30">
        <w:rPr>
          <w:rFonts w:eastAsiaTheme="minorEastAsia"/>
          <w:lang w:val="en-GB"/>
        </w:rPr>
        <w:t xml:space="preserve">minutes and the </w:t>
      </w:r>
      <w:r w:rsidRPr="00C96B30">
        <w:rPr>
          <w:rFonts w:eastAsiaTheme="minorEastAsia"/>
          <w:b/>
          <w:lang w:val="en-GB"/>
        </w:rPr>
        <w:t>accuracy</w:t>
      </w:r>
      <w:r>
        <w:rPr>
          <w:rFonts w:eastAsiaTheme="minorEastAsia"/>
          <w:lang w:val="en-GB"/>
        </w:rPr>
        <w:t xml:space="preserve"> </w:t>
      </w:r>
      <w:r w:rsidRPr="00C96B30">
        <w:rPr>
          <w:rFonts w:eastAsiaTheme="minorEastAsia"/>
          <w:lang w:val="en-GB"/>
        </w:rPr>
        <w:t xml:space="preserve">score </w:t>
      </w:r>
      <w:r>
        <w:rPr>
          <w:rFonts w:eastAsiaTheme="minorEastAsia"/>
          <w:lang w:val="en-GB"/>
        </w:rPr>
        <w:t>(</w:t>
      </w:r>
      <w:r w:rsidRPr="00C96B30">
        <w:rPr>
          <w:rFonts w:eastAsiaTheme="minorEastAsia"/>
          <w:lang w:val="en-GB"/>
        </w:rPr>
        <w:t>validation set</w:t>
      </w:r>
      <w:r>
        <w:rPr>
          <w:rFonts w:eastAsiaTheme="minorEastAsia"/>
          <w:lang w:val="en-GB"/>
        </w:rPr>
        <w:t xml:space="preserve"> size: 10000)</w:t>
      </w:r>
      <w:r w:rsidRPr="00C96B30">
        <w:rPr>
          <w:rFonts w:eastAsiaTheme="minorEastAsia"/>
          <w:lang w:val="en-GB"/>
        </w:rPr>
        <w:t xml:space="preserve"> is </w:t>
      </w:r>
      <w:r w:rsidRPr="00E0111A">
        <w:rPr>
          <w:rFonts w:eastAsiaTheme="minorEastAsia"/>
          <w:b/>
          <w:lang w:val="en-GB"/>
        </w:rPr>
        <w:t>0.9056</w:t>
      </w:r>
      <w:r w:rsidRPr="00C96B30">
        <w:rPr>
          <w:rFonts w:eastAsiaTheme="minorEastAsia"/>
          <w:lang w:val="en-GB"/>
        </w:rPr>
        <w:t>.</w:t>
      </w:r>
      <w:r>
        <w:rPr>
          <w:rFonts w:eastAsiaTheme="minorEastAsia"/>
          <w:lang w:val="en-GB"/>
        </w:rPr>
        <w:t xml:space="preserve"> This result is much improved in accuracy.</w:t>
      </w:r>
    </w:p>
    <w:p w14:paraId="112621D6" w14:textId="5D4E0131" w:rsidR="00E0111A" w:rsidRDefault="00E0111A" w:rsidP="00FB5B1B">
      <w:pPr>
        <w:pStyle w:val="ListParagraph"/>
        <w:spacing w:line="360" w:lineRule="auto"/>
        <w:ind w:left="1068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The </w:t>
      </w:r>
      <w:r w:rsidRPr="00EC5D47">
        <w:rPr>
          <w:rFonts w:eastAsiaTheme="minorEastAsia"/>
          <w:b/>
          <w:lang w:val="en-GB"/>
        </w:rPr>
        <w:t>confusion matrix</w:t>
      </w:r>
      <w:r>
        <w:rPr>
          <w:rFonts w:eastAsiaTheme="minorEastAsia"/>
          <w:lang w:val="en-GB"/>
        </w:rPr>
        <w:t xml:space="preserve"> shows that still 30 and 48 images of 9s are classified as 4 and 7.</w:t>
      </w:r>
    </w:p>
    <w:p w14:paraId="6B835640" w14:textId="3BE31AC1" w:rsidR="00E0111A" w:rsidRDefault="00E0111A" w:rsidP="00FB5B1B">
      <w:pPr>
        <w:pStyle w:val="ListParagraph"/>
        <w:spacing w:line="360" w:lineRule="auto"/>
        <w:ind w:left="1068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15115100" wp14:editId="31612BBE">
            <wp:extent cx="3240000" cy="2206952"/>
            <wp:effectExtent l="0" t="0" r="0" b="0"/>
            <wp:docPr id="9" name="Picture 9" descr="C:\Users\lorai\AppData\Local\Microsoft\Windows\INetCache\Content.MSO\29CA9CF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orai\AppData\Local\Microsoft\Windows\INetCache\Content.MSO\29CA9CF7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206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A3270" w14:textId="615B61F5" w:rsidR="00EC5D47" w:rsidRDefault="00E0111A" w:rsidP="00FB5B1B">
      <w:pPr>
        <w:pStyle w:val="ListParagraph"/>
        <w:numPr>
          <w:ilvl w:val="0"/>
          <w:numId w:val="6"/>
        </w:numPr>
        <w:spacing w:line="360" w:lineRule="auto"/>
        <w:rPr>
          <w:lang w:val="en-GB"/>
        </w:rPr>
      </w:pPr>
      <w:r>
        <w:rPr>
          <w:lang w:val="en-GB"/>
        </w:rPr>
        <w:t>Grid Search</w:t>
      </w:r>
    </w:p>
    <w:p w14:paraId="3289E47F" w14:textId="69ECC333" w:rsidR="00C05323" w:rsidRPr="00C05323" w:rsidRDefault="00E64500" w:rsidP="00FB5B1B">
      <w:pPr>
        <w:pStyle w:val="ListParagraph"/>
        <w:spacing w:line="360" w:lineRule="auto"/>
        <w:ind w:left="1068"/>
        <w:jc w:val="both"/>
        <w:rPr>
          <w:lang w:val="en-GB"/>
        </w:rPr>
      </w:pPr>
      <w:r w:rsidRPr="005A4123">
        <w:rPr>
          <w:b/>
          <w:lang w:val="en-GB"/>
        </w:rPr>
        <w:t>Grid research</w:t>
      </w:r>
      <w:r w:rsidRPr="00E64500">
        <w:rPr>
          <w:lang w:val="en-GB"/>
        </w:rPr>
        <w:t xml:space="preserve"> is a traditional technique for tuning, </w:t>
      </w:r>
      <w:r>
        <w:rPr>
          <w:lang w:val="en-GB"/>
        </w:rPr>
        <w:t>and</w:t>
      </w:r>
      <w:r w:rsidRPr="00E64500">
        <w:rPr>
          <w:lang w:val="en-GB"/>
        </w:rPr>
        <w:t xml:space="preserve"> </w:t>
      </w:r>
      <w:proofErr w:type="spellStart"/>
      <w:r w:rsidRPr="00E64500">
        <w:rPr>
          <w:lang w:val="en-GB"/>
        </w:rPr>
        <w:t>sklearn</w:t>
      </w:r>
      <w:proofErr w:type="spellEnd"/>
      <w:r w:rsidRPr="00E64500">
        <w:rPr>
          <w:lang w:val="en-GB"/>
        </w:rPr>
        <w:t xml:space="preserve"> provides </w:t>
      </w:r>
      <w:proofErr w:type="spellStart"/>
      <w:proofErr w:type="gramStart"/>
      <w:r w:rsidRPr="00E64500">
        <w:rPr>
          <w:i/>
          <w:lang w:val="en-GB"/>
        </w:rPr>
        <w:t>GridSearchCV</w:t>
      </w:r>
      <w:proofErr w:type="spellEnd"/>
      <w:r w:rsidRPr="00E64500">
        <w:rPr>
          <w:i/>
          <w:lang w:val="en-GB"/>
        </w:rPr>
        <w:t>(</w:t>
      </w:r>
      <w:proofErr w:type="gramEnd"/>
      <w:r w:rsidRPr="00E64500">
        <w:rPr>
          <w:i/>
          <w:lang w:val="en-GB"/>
        </w:rPr>
        <w:t xml:space="preserve">) </w:t>
      </w:r>
      <w:r w:rsidRPr="00E64500">
        <w:rPr>
          <w:lang w:val="en-GB"/>
        </w:rPr>
        <w:t xml:space="preserve">to combine the parameters set and </w:t>
      </w:r>
      <w:r>
        <w:rPr>
          <w:lang w:val="en-GB"/>
        </w:rPr>
        <w:t>return a table of</w:t>
      </w:r>
      <w:r w:rsidRPr="00E64500">
        <w:rPr>
          <w:lang w:val="en-GB"/>
        </w:rPr>
        <w:t xml:space="preserve"> grid research</w:t>
      </w:r>
      <w:r>
        <w:rPr>
          <w:lang w:val="en-GB"/>
        </w:rPr>
        <w:t xml:space="preserve"> results with time and accuracy</w:t>
      </w:r>
      <w:r w:rsidRPr="00E64500">
        <w:rPr>
          <w:lang w:val="en-GB"/>
        </w:rPr>
        <w:t>.</w:t>
      </w:r>
    </w:p>
    <w:p w14:paraId="129CBEE4" w14:textId="4050D4E9" w:rsidR="005A4123" w:rsidRDefault="005A4123" w:rsidP="00FB5B1B">
      <w:pPr>
        <w:pStyle w:val="ListParagraph"/>
        <w:spacing w:line="360" w:lineRule="auto"/>
        <w:ind w:left="1068"/>
        <w:jc w:val="both"/>
        <w:rPr>
          <w:lang w:val="en-GB"/>
        </w:rPr>
      </w:pPr>
      <w:r w:rsidRPr="005A4123">
        <w:rPr>
          <w:lang w:val="en-GB"/>
        </w:rPr>
        <w:t xml:space="preserve">For </w:t>
      </w:r>
      <w:r>
        <w:rPr>
          <w:lang w:val="en-GB"/>
        </w:rPr>
        <w:t xml:space="preserve">the </w:t>
      </w:r>
      <w:r w:rsidRPr="005A4123">
        <w:rPr>
          <w:b/>
          <w:lang w:val="en-GB"/>
        </w:rPr>
        <w:t>linear kernel</w:t>
      </w:r>
      <w:r>
        <w:rPr>
          <w:lang w:val="en-GB"/>
        </w:rPr>
        <w:t xml:space="preserve">, we search for the best </w:t>
      </w:r>
      <w:r w:rsidRPr="005A4123">
        <w:rPr>
          <w:b/>
          <w:lang w:val="en-GB"/>
        </w:rPr>
        <w:t>C</w:t>
      </w:r>
      <w:r>
        <w:rPr>
          <w:b/>
          <w:lang w:val="en-GB"/>
        </w:rPr>
        <w:t xml:space="preserve"> </w:t>
      </w:r>
      <w:r w:rsidRPr="005A4123">
        <w:rPr>
          <w:lang w:val="en-GB"/>
        </w:rPr>
        <w:t>within {</w:t>
      </w:r>
      <w:r>
        <w:rPr>
          <w:lang w:val="en-GB"/>
        </w:rPr>
        <w:t>0.1, 1, 5, 10</w:t>
      </w:r>
      <w:r w:rsidRPr="005A4123">
        <w:rPr>
          <w:lang w:val="en-GB"/>
        </w:rPr>
        <w:t>},</w:t>
      </w:r>
      <w:r>
        <w:rPr>
          <w:lang w:val="en-GB"/>
        </w:rPr>
        <w:t xml:space="preserve"> which is a regularization parameter defining the tolerance level of mis-specified data. </w:t>
      </w:r>
    </w:p>
    <w:p w14:paraId="5B2CECCB" w14:textId="6AF85ED5" w:rsidR="005A4123" w:rsidRDefault="005A4123" w:rsidP="00FB5B1B">
      <w:pPr>
        <w:pStyle w:val="ListParagraph"/>
        <w:spacing w:line="360" w:lineRule="auto"/>
        <w:ind w:left="1068"/>
        <w:jc w:val="both"/>
        <w:rPr>
          <w:lang w:val="en-GB"/>
        </w:rPr>
      </w:pPr>
      <w:r>
        <w:rPr>
          <w:lang w:val="en-GB"/>
        </w:rPr>
        <w:t xml:space="preserve">Results show that at the best, </w:t>
      </w:r>
      <w:r w:rsidRPr="005A4123">
        <w:rPr>
          <w:b/>
          <w:lang w:val="en-GB"/>
        </w:rPr>
        <w:t>C = 1</w:t>
      </w:r>
      <w:r>
        <w:rPr>
          <w:lang w:val="en-GB"/>
        </w:rPr>
        <w:t xml:space="preserve"> yields </w:t>
      </w:r>
      <w:r w:rsidRPr="005A4123">
        <w:rPr>
          <w:b/>
          <w:lang w:val="en-GB"/>
        </w:rPr>
        <w:t>0.9063</w:t>
      </w:r>
      <w:r>
        <w:rPr>
          <w:lang w:val="en-GB"/>
        </w:rPr>
        <w:t xml:space="preserve"> accuracy on average in 3-fold cross-validations. </w:t>
      </w:r>
    </w:p>
    <w:p w14:paraId="40F54E70" w14:textId="774349F0" w:rsidR="00384FA1" w:rsidRDefault="00533A79" w:rsidP="00FB5B1B">
      <w:pPr>
        <w:pStyle w:val="ListParagraph"/>
        <w:spacing w:line="360" w:lineRule="auto"/>
        <w:ind w:left="1068"/>
        <w:jc w:val="both"/>
        <w:rPr>
          <w:lang w:val="en-GB"/>
        </w:rPr>
      </w:pPr>
      <w:r w:rsidRPr="005A4123">
        <w:rPr>
          <w:lang w:val="en-GB"/>
        </w:rPr>
        <w:lastRenderedPageBreak/>
        <w:t xml:space="preserve">For </w:t>
      </w:r>
      <w:r>
        <w:rPr>
          <w:lang w:val="en-GB"/>
        </w:rPr>
        <w:t xml:space="preserve">the </w:t>
      </w:r>
      <w:r>
        <w:rPr>
          <w:b/>
          <w:lang w:val="en-GB"/>
        </w:rPr>
        <w:t>polynomial</w:t>
      </w:r>
      <w:r w:rsidRPr="005A4123">
        <w:rPr>
          <w:b/>
          <w:lang w:val="en-GB"/>
        </w:rPr>
        <w:t xml:space="preserve"> kernel</w:t>
      </w:r>
      <w:r>
        <w:rPr>
          <w:lang w:val="en-GB"/>
        </w:rPr>
        <w:t xml:space="preserve">, we search for the best </w:t>
      </w:r>
      <w:r w:rsidR="007520D9" w:rsidRPr="00384FA1">
        <w:rPr>
          <w:rFonts w:hint="eastAsia"/>
          <w:b/>
          <w:lang w:val="en-GB" w:eastAsia="zh-CN"/>
        </w:rPr>
        <w:t>degree</w:t>
      </w:r>
      <w:r w:rsidR="007520D9" w:rsidRPr="00384FA1">
        <w:rPr>
          <w:b/>
          <w:lang w:val="en-GB"/>
        </w:rPr>
        <w:t xml:space="preserve"> </w:t>
      </w:r>
      <w:r w:rsidR="007520D9">
        <w:rPr>
          <w:lang w:val="en-GB"/>
        </w:rPr>
        <w:t>within {</w:t>
      </w:r>
      <w:r w:rsidR="00384FA1">
        <w:rPr>
          <w:lang w:val="en-GB"/>
        </w:rPr>
        <w:t>2</w:t>
      </w:r>
      <w:r w:rsidR="00384FA1">
        <w:rPr>
          <w:rFonts w:hint="eastAsia"/>
          <w:lang w:val="en-GB" w:eastAsia="zh-CN"/>
        </w:rPr>
        <w:t>,</w:t>
      </w:r>
      <w:r w:rsidR="00384FA1">
        <w:rPr>
          <w:lang w:val="en-GB" w:eastAsia="zh-CN"/>
        </w:rPr>
        <w:t xml:space="preserve"> 3, 4</w:t>
      </w:r>
      <w:r w:rsidR="007520D9">
        <w:rPr>
          <w:rFonts w:hint="eastAsia"/>
          <w:lang w:val="en-GB" w:eastAsia="zh-CN"/>
        </w:rPr>
        <w:t>}</w:t>
      </w:r>
      <w:r w:rsidR="00384FA1">
        <w:rPr>
          <w:lang w:val="en-GB" w:eastAsia="zh-CN"/>
        </w:rPr>
        <w:t xml:space="preserve">, </w:t>
      </w:r>
      <w:r w:rsidR="00384FA1" w:rsidRPr="00384FA1">
        <w:rPr>
          <w:b/>
          <w:lang w:val="en-GB" w:eastAsia="zh-CN"/>
        </w:rPr>
        <w:t>gamma</w:t>
      </w:r>
      <w:r w:rsidR="00384FA1">
        <w:rPr>
          <w:lang w:val="en-GB" w:eastAsia="zh-CN"/>
        </w:rPr>
        <w:t xml:space="preserve"> within {0.001, 0.01, 0.1}, and </w:t>
      </w:r>
      <w:r w:rsidRPr="005A4123">
        <w:rPr>
          <w:b/>
          <w:lang w:val="en-GB"/>
        </w:rPr>
        <w:t>C</w:t>
      </w:r>
      <w:r>
        <w:rPr>
          <w:b/>
          <w:lang w:val="en-GB"/>
        </w:rPr>
        <w:t xml:space="preserve"> </w:t>
      </w:r>
      <w:r w:rsidRPr="005A4123">
        <w:rPr>
          <w:lang w:val="en-GB"/>
        </w:rPr>
        <w:t>within {</w:t>
      </w:r>
      <w:r>
        <w:rPr>
          <w:lang w:val="en-GB"/>
        </w:rPr>
        <w:t>0.1, 1, 10</w:t>
      </w:r>
      <w:r w:rsidRPr="005A4123">
        <w:rPr>
          <w:lang w:val="en-GB"/>
        </w:rPr>
        <w:t>},</w:t>
      </w:r>
      <w:r>
        <w:rPr>
          <w:lang w:val="en-GB"/>
        </w:rPr>
        <w:t xml:space="preserve"> </w:t>
      </w:r>
      <w:r w:rsidR="00384FA1">
        <w:rPr>
          <w:lang w:val="en-GB"/>
        </w:rPr>
        <w:t xml:space="preserve">where the hyperparameters are plugged in the following </w:t>
      </w:r>
      <w:r w:rsidR="00CD0917">
        <w:rPr>
          <w:lang w:val="en-GB"/>
        </w:rPr>
        <w:t xml:space="preserve">kernel </w:t>
      </w:r>
      <w:r w:rsidR="00384FA1">
        <w:rPr>
          <w:lang w:val="en-GB"/>
        </w:rPr>
        <w:t>formula:</w:t>
      </w:r>
    </w:p>
    <w:p w14:paraId="183E2903" w14:textId="47D56FB4" w:rsidR="00533A79" w:rsidRDefault="00627789" w:rsidP="00FB5B1B">
      <w:pPr>
        <w:pStyle w:val="ListParagraph"/>
        <w:spacing w:line="360" w:lineRule="auto"/>
        <w:ind w:left="1068"/>
        <w:jc w:val="center"/>
        <w:rPr>
          <w:lang w:val="en-GB"/>
        </w:rPr>
      </w:pPr>
      <m:oMathPara>
        <m:oMath>
          <m:sSup>
            <m:sSupPr>
              <m:ctrlPr>
                <w:rPr>
                  <w:rFonts w:ascii="Cambria Math" w:hAnsi="Cambria Math"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lang w:val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γ&lt;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GB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, x&gt; + r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d</m:t>
              </m:r>
            </m:sup>
          </m:sSup>
        </m:oMath>
      </m:oMathPara>
    </w:p>
    <w:p w14:paraId="5ACD8E55" w14:textId="6B4DAD61" w:rsidR="00FF70E9" w:rsidRPr="00C05323" w:rsidRDefault="00533A79" w:rsidP="00FB5B1B">
      <w:pPr>
        <w:pStyle w:val="ListParagraph"/>
        <w:spacing w:line="360" w:lineRule="auto"/>
        <w:ind w:left="1068"/>
        <w:jc w:val="both"/>
        <w:rPr>
          <w:lang w:val="en-GB"/>
        </w:rPr>
      </w:pPr>
      <w:r>
        <w:rPr>
          <w:lang w:val="en-GB"/>
        </w:rPr>
        <w:t xml:space="preserve">Results show that at the best, </w:t>
      </w:r>
      <w:r w:rsidR="00CD0917" w:rsidRPr="00CD0917">
        <w:rPr>
          <w:rFonts w:hint="eastAsia"/>
          <w:b/>
          <w:lang w:val="en-GB" w:eastAsia="zh-CN"/>
        </w:rPr>
        <w:t>degree</w:t>
      </w:r>
      <w:r w:rsidR="00CD0917" w:rsidRPr="00CD0917">
        <w:rPr>
          <w:b/>
          <w:lang w:val="en-GB"/>
        </w:rPr>
        <w:t xml:space="preserve"> = 3, gamma = 0.1 and </w:t>
      </w:r>
      <w:r w:rsidRPr="00CD0917">
        <w:rPr>
          <w:b/>
          <w:lang w:val="en-GB"/>
        </w:rPr>
        <w:t xml:space="preserve">C = </w:t>
      </w:r>
      <w:r w:rsidR="00CD0917" w:rsidRPr="00CD0917">
        <w:rPr>
          <w:b/>
          <w:lang w:val="en-GB"/>
        </w:rPr>
        <w:t>0.</w:t>
      </w:r>
      <w:r w:rsidRPr="00CD0917">
        <w:rPr>
          <w:b/>
          <w:lang w:val="en-GB"/>
        </w:rPr>
        <w:t>1</w:t>
      </w:r>
      <w:r>
        <w:rPr>
          <w:lang w:val="en-GB"/>
        </w:rPr>
        <w:t xml:space="preserve"> yields </w:t>
      </w:r>
      <w:r w:rsidRPr="005A4123">
        <w:rPr>
          <w:b/>
          <w:lang w:val="en-GB"/>
        </w:rPr>
        <w:t>0.9</w:t>
      </w:r>
      <w:r w:rsidR="00CD0917">
        <w:rPr>
          <w:b/>
          <w:lang w:val="en-GB"/>
        </w:rPr>
        <w:t>808</w:t>
      </w:r>
      <w:r>
        <w:rPr>
          <w:lang w:val="en-GB"/>
        </w:rPr>
        <w:t xml:space="preserve"> accuracy on average in 3-fold cross-validations. </w:t>
      </w:r>
    </w:p>
    <w:p w14:paraId="1B30A761" w14:textId="03A6F4DB" w:rsidR="00D9599C" w:rsidRDefault="00CD0917" w:rsidP="00FB5B1B">
      <w:pPr>
        <w:pStyle w:val="ListParagraph"/>
        <w:spacing w:line="360" w:lineRule="auto"/>
        <w:ind w:left="1068"/>
        <w:jc w:val="both"/>
        <w:rPr>
          <w:lang w:val="en-GB"/>
        </w:rPr>
      </w:pPr>
      <w:r>
        <w:rPr>
          <w:lang w:val="en-GB"/>
        </w:rPr>
        <w:t>View the best result</w:t>
      </w:r>
      <w:ins w:id="35" w:author="Jin, Yiwen" w:date="2022-06-25T21:29:00Z">
        <w:r w:rsidR="00ED1D31">
          <w:rPr>
            <w:lang w:val="en-GB"/>
          </w:rPr>
          <w:t>s</w:t>
        </w:r>
      </w:ins>
      <w:r>
        <w:rPr>
          <w:lang w:val="en-GB"/>
        </w:rPr>
        <w:t xml:space="preserve"> of polynomial kernel in a table. </w:t>
      </w:r>
    </w:p>
    <w:p w14:paraId="33192EFA" w14:textId="77777777" w:rsidR="00D9599C" w:rsidRPr="00D9599C" w:rsidRDefault="00D9599C" w:rsidP="00FB5B1B">
      <w:pPr>
        <w:pStyle w:val="ListParagraph"/>
        <w:spacing w:line="360" w:lineRule="auto"/>
        <w:ind w:left="1068"/>
        <w:jc w:val="both"/>
        <w:rPr>
          <w:lang w:val="en-GB"/>
        </w:rPr>
      </w:pPr>
    </w:p>
    <w:tbl>
      <w:tblPr>
        <w:tblW w:w="9638" w:type="dxa"/>
        <w:tblBorders>
          <w:top w:val="single" w:sz="8" w:space="0" w:color="000000"/>
          <w:bottom w:val="single" w:sz="8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7"/>
        <w:gridCol w:w="635"/>
        <w:gridCol w:w="635"/>
        <w:gridCol w:w="635"/>
        <w:gridCol w:w="624"/>
        <w:gridCol w:w="635"/>
        <w:gridCol w:w="680"/>
        <w:gridCol w:w="1247"/>
        <w:gridCol w:w="635"/>
        <w:gridCol w:w="635"/>
        <w:gridCol w:w="635"/>
        <w:gridCol w:w="635"/>
        <w:gridCol w:w="635"/>
        <w:gridCol w:w="635"/>
      </w:tblGrid>
      <w:tr w:rsidR="00FB5B1B" w:rsidRPr="005A4123" w14:paraId="30560699" w14:textId="77777777" w:rsidTr="00FB5B1B">
        <w:trPr>
          <w:trHeight w:val="490"/>
          <w:tblHeader/>
        </w:trPr>
        <w:tc>
          <w:tcPr>
            <w:tcW w:w="73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E8E6F1" w14:textId="77777777" w:rsidR="00533A79" w:rsidRPr="004D251B" w:rsidRDefault="00533A79" w:rsidP="00FB5B1B">
            <w:pPr>
              <w:spacing w:after="0" w:line="360" w:lineRule="auto"/>
              <w:jc w:val="center"/>
              <w:rPr>
                <w:bCs/>
                <w:w w:val="90"/>
                <w:sz w:val="14"/>
                <w:lang w:val="en-US"/>
              </w:rPr>
            </w:pPr>
            <w:r w:rsidRPr="004D251B">
              <w:rPr>
                <w:bCs/>
                <w:w w:val="90"/>
                <w:sz w:val="14"/>
                <w:lang w:val="en-US"/>
              </w:rPr>
              <w:t>Mean</w:t>
            </w:r>
          </w:p>
          <w:p w14:paraId="55F0A04A" w14:textId="77777777" w:rsidR="00533A79" w:rsidRPr="004D251B" w:rsidRDefault="00533A79" w:rsidP="00FB5B1B">
            <w:pPr>
              <w:spacing w:after="0" w:line="360" w:lineRule="auto"/>
              <w:jc w:val="center"/>
              <w:rPr>
                <w:bCs/>
                <w:w w:val="90"/>
                <w:sz w:val="14"/>
                <w:lang w:val="en-US"/>
              </w:rPr>
            </w:pPr>
            <w:r w:rsidRPr="004D251B">
              <w:rPr>
                <w:bCs/>
                <w:w w:val="90"/>
                <w:sz w:val="14"/>
                <w:lang w:val="en-US"/>
              </w:rPr>
              <w:t>Fit</w:t>
            </w:r>
          </w:p>
          <w:p w14:paraId="0B421093" w14:textId="77777777" w:rsidR="00533A79" w:rsidRPr="004D251B" w:rsidRDefault="00533A79" w:rsidP="00FB5B1B">
            <w:pPr>
              <w:spacing w:after="0" w:line="360" w:lineRule="auto"/>
              <w:jc w:val="center"/>
              <w:rPr>
                <w:bCs/>
                <w:w w:val="90"/>
                <w:sz w:val="14"/>
                <w:lang w:val="en-US"/>
              </w:rPr>
            </w:pPr>
            <w:r w:rsidRPr="004D251B">
              <w:rPr>
                <w:bCs/>
                <w:w w:val="90"/>
                <w:sz w:val="14"/>
                <w:lang w:val="en-US"/>
              </w:rPr>
              <w:t>Time</w:t>
            </w:r>
          </w:p>
        </w:tc>
        <w:tc>
          <w:tcPr>
            <w:tcW w:w="63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829B24" w14:textId="77777777" w:rsidR="00533A79" w:rsidRPr="004D251B" w:rsidRDefault="00533A79" w:rsidP="00FB5B1B">
            <w:pPr>
              <w:spacing w:after="0" w:line="360" w:lineRule="auto"/>
              <w:jc w:val="center"/>
              <w:rPr>
                <w:bCs/>
                <w:w w:val="90"/>
                <w:sz w:val="14"/>
                <w:lang w:val="en-US"/>
              </w:rPr>
            </w:pPr>
            <w:r w:rsidRPr="004D251B">
              <w:rPr>
                <w:bCs/>
                <w:w w:val="90"/>
                <w:sz w:val="14"/>
                <w:lang w:val="en-US"/>
              </w:rPr>
              <w:t>Std</w:t>
            </w:r>
          </w:p>
          <w:p w14:paraId="2D866F59" w14:textId="77777777" w:rsidR="00533A79" w:rsidRPr="004D251B" w:rsidRDefault="00533A79" w:rsidP="00FB5B1B">
            <w:pPr>
              <w:spacing w:after="0" w:line="360" w:lineRule="auto"/>
              <w:jc w:val="center"/>
              <w:rPr>
                <w:bCs/>
                <w:w w:val="90"/>
                <w:sz w:val="14"/>
                <w:lang w:val="en-US"/>
              </w:rPr>
            </w:pPr>
            <w:r w:rsidRPr="004D251B">
              <w:rPr>
                <w:bCs/>
                <w:w w:val="90"/>
                <w:sz w:val="14"/>
                <w:lang w:val="en-US"/>
              </w:rPr>
              <w:t>Fit</w:t>
            </w:r>
          </w:p>
          <w:p w14:paraId="196A76D0" w14:textId="77777777" w:rsidR="00533A79" w:rsidRPr="004D251B" w:rsidRDefault="00533A79" w:rsidP="00FB5B1B">
            <w:pPr>
              <w:spacing w:after="0" w:line="360" w:lineRule="auto"/>
              <w:jc w:val="center"/>
              <w:rPr>
                <w:bCs/>
                <w:w w:val="90"/>
                <w:sz w:val="14"/>
                <w:lang w:val="en-US"/>
              </w:rPr>
            </w:pPr>
            <w:r w:rsidRPr="004D251B">
              <w:rPr>
                <w:bCs/>
                <w:w w:val="90"/>
                <w:sz w:val="14"/>
                <w:lang w:val="en-US"/>
              </w:rPr>
              <w:t>Time</w:t>
            </w:r>
          </w:p>
        </w:tc>
        <w:tc>
          <w:tcPr>
            <w:tcW w:w="63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5CC180" w14:textId="77777777" w:rsidR="00533A79" w:rsidRPr="004D251B" w:rsidRDefault="00533A79" w:rsidP="00FB5B1B">
            <w:pPr>
              <w:spacing w:after="0" w:line="360" w:lineRule="auto"/>
              <w:jc w:val="center"/>
              <w:rPr>
                <w:bCs/>
                <w:w w:val="90"/>
                <w:sz w:val="14"/>
                <w:lang w:val="en-US"/>
              </w:rPr>
            </w:pPr>
            <w:r w:rsidRPr="004D251B">
              <w:rPr>
                <w:bCs/>
                <w:w w:val="90"/>
                <w:sz w:val="14"/>
                <w:lang w:val="en-US"/>
              </w:rPr>
              <w:t>Mean</w:t>
            </w:r>
          </w:p>
          <w:p w14:paraId="1578029D" w14:textId="77777777" w:rsidR="00533A79" w:rsidRPr="004D251B" w:rsidRDefault="00533A79" w:rsidP="00FB5B1B">
            <w:pPr>
              <w:spacing w:after="0" w:line="360" w:lineRule="auto"/>
              <w:jc w:val="center"/>
              <w:rPr>
                <w:bCs/>
                <w:w w:val="90"/>
                <w:sz w:val="14"/>
                <w:lang w:val="en-US"/>
              </w:rPr>
            </w:pPr>
            <w:r w:rsidRPr="004D251B">
              <w:rPr>
                <w:bCs/>
                <w:w w:val="90"/>
                <w:sz w:val="14"/>
                <w:lang w:val="en-US"/>
              </w:rPr>
              <w:t>Score</w:t>
            </w:r>
          </w:p>
          <w:p w14:paraId="3808F838" w14:textId="77777777" w:rsidR="00533A79" w:rsidRPr="004D251B" w:rsidRDefault="00533A79" w:rsidP="00FB5B1B">
            <w:pPr>
              <w:spacing w:after="0" w:line="360" w:lineRule="auto"/>
              <w:jc w:val="center"/>
              <w:rPr>
                <w:bCs/>
                <w:w w:val="90"/>
                <w:sz w:val="14"/>
                <w:lang w:val="en-US"/>
              </w:rPr>
            </w:pPr>
            <w:r w:rsidRPr="004D251B">
              <w:rPr>
                <w:bCs/>
                <w:w w:val="90"/>
                <w:sz w:val="14"/>
                <w:lang w:val="en-US"/>
              </w:rPr>
              <w:t>Time</w:t>
            </w:r>
          </w:p>
        </w:tc>
        <w:tc>
          <w:tcPr>
            <w:tcW w:w="63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2760DC" w14:textId="77777777" w:rsidR="00533A79" w:rsidRPr="004D251B" w:rsidRDefault="00533A79" w:rsidP="00FB5B1B">
            <w:pPr>
              <w:spacing w:after="0" w:line="360" w:lineRule="auto"/>
              <w:jc w:val="center"/>
              <w:rPr>
                <w:bCs/>
                <w:w w:val="90"/>
                <w:sz w:val="14"/>
                <w:lang w:val="en-US"/>
              </w:rPr>
            </w:pPr>
            <w:r w:rsidRPr="004D251B">
              <w:rPr>
                <w:bCs/>
                <w:w w:val="90"/>
                <w:sz w:val="14"/>
                <w:lang w:val="en-US"/>
              </w:rPr>
              <w:t>Std</w:t>
            </w:r>
          </w:p>
          <w:p w14:paraId="40BBB848" w14:textId="77777777" w:rsidR="00533A79" w:rsidRPr="004D251B" w:rsidRDefault="00533A79" w:rsidP="00FB5B1B">
            <w:pPr>
              <w:spacing w:after="0" w:line="360" w:lineRule="auto"/>
              <w:jc w:val="center"/>
              <w:rPr>
                <w:bCs/>
                <w:w w:val="90"/>
                <w:sz w:val="14"/>
                <w:lang w:val="en-US"/>
              </w:rPr>
            </w:pPr>
            <w:r w:rsidRPr="004D251B">
              <w:rPr>
                <w:bCs/>
                <w:w w:val="90"/>
                <w:sz w:val="14"/>
                <w:lang w:val="en-US"/>
              </w:rPr>
              <w:t>Score</w:t>
            </w:r>
          </w:p>
          <w:p w14:paraId="7C996C42" w14:textId="77777777" w:rsidR="00533A79" w:rsidRPr="004D251B" w:rsidRDefault="00533A79" w:rsidP="00FB5B1B">
            <w:pPr>
              <w:spacing w:after="0" w:line="360" w:lineRule="auto"/>
              <w:jc w:val="center"/>
              <w:rPr>
                <w:bCs/>
                <w:w w:val="90"/>
                <w:sz w:val="14"/>
                <w:lang w:val="en-US"/>
              </w:rPr>
            </w:pPr>
            <w:r w:rsidRPr="004D251B">
              <w:rPr>
                <w:bCs/>
                <w:w w:val="90"/>
                <w:sz w:val="14"/>
                <w:lang w:val="en-US"/>
              </w:rPr>
              <w:t>Time</w:t>
            </w:r>
          </w:p>
        </w:tc>
        <w:tc>
          <w:tcPr>
            <w:tcW w:w="6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DB1278" w14:textId="77777777" w:rsidR="00533A79" w:rsidRPr="004D251B" w:rsidRDefault="00533A79" w:rsidP="00FB5B1B">
            <w:pPr>
              <w:spacing w:after="0" w:line="360" w:lineRule="auto"/>
              <w:jc w:val="center"/>
              <w:rPr>
                <w:bCs/>
                <w:w w:val="90"/>
                <w:sz w:val="14"/>
                <w:lang w:val="en-US"/>
              </w:rPr>
            </w:pPr>
            <w:r w:rsidRPr="004D251B">
              <w:rPr>
                <w:bCs/>
                <w:w w:val="90"/>
                <w:sz w:val="14"/>
                <w:lang w:val="en-US"/>
              </w:rPr>
              <w:t>Param</w:t>
            </w:r>
          </w:p>
          <w:p w14:paraId="03604E0E" w14:textId="77777777" w:rsidR="00533A79" w:rsidRPr="004D251B" w:rsidRDefault="00533A79" w:rsidP="00FB5B1B">
            <w:pPr>
              <w:spacing w:after="0" w:line="360" w:lineRule="auto"/>
              <w:jc w:val="center"/>
              <w:rPr>
                <w:bCs/>
                <w:w w:val="90"/>
                <w:sz w:val="14"/>
                <w:lang w:val="en-US"/>
              </w:rPr>
            </w:pPr>
            <w:r w:rsidRPr="004D251B">
              <w:rPr>
                <w:bCs/>
                <w:w w:val="90"/>
                <w:sz w:val="14"/>
                <w:lang w:val="en-US"/>
              </w:rPr>
              <w:t>C</w:t>
            </w:r>
          </w:p>
        </w:tc>
        <w:tc>
          <w:tcPr>
            <w:tcW w:w="63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9F1500" w14:textId="77777777" w:rsidR="00533A79" w:rsidRPr="004D251B" w:rsidRDefault="00533A79" w:rsidP="00FB5B1B">
            <w:pPr>
              <w:spacing w:after="0" w:line="360" w:lineRule="auto"/>
              <w:jc w:val="center"/>
              <w:rPr>
                <w:bCs/>
                <w:w w:val="90"/>
                <w:sz w:val="14"/>
                <w:lang w:val="en-US"/>
              </w:rPr>
            </w:pPr>
            <w:r w:rsidRPr="004D251B">
              <w:rPr>
                <w:bCs/>
                <w:w w:val="90"/>
                <w:sz w:val="14"/>
                <w:lang w:val="en-US"/>
              </w:rPr>
              <w:t>Param</w:t>
            </w:r>
          </w:p>
          <w:p w14:paraId="11F57765" w14:textId="77777777" w:rsidR="00533A79" w:rsidRPr="004D251B" w:rsidRDefault="00533A79" w:rsidP="00FB5B1B">
            <w:pPr>
              <w:spacing w:after="0" w:line="360" w:lineRule="auto"/>
              <w:jc w:val="center"/>
              <w:rPr>
                <w:bCs/>
                <w:w w:val="90"/>
                <w:sz w:val="14"/>
                <w:lang w:val="en-US"/>
              </w:rPr>
            </w:pPr>
            <w:r w:rsidRPr="004D251B">
              <w:rPr>
                <w:bCs/>
                <w:w w:val="90"/>
                <w:sz w:val="14"/>
                <w:lang w:val="en-US"/>
              </w:rPr>
              <w:t>Degree</w:t>
            </w:r>
          </w:p>
        </w:tc>
        <w:tc>
          <w:tcPr>
            <w:tcW w:w="6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F221BB" w14:textId="77777777" w:rsidR="00533A79" w:rsidRPr="004D251B" w:rsidRDefault="00533A79" w:rsidP="00FB5B1B">
            <w:pPr>
              <w:spacing w:after="0" w:line="360" w:lineRule="auto"/>
              <w:jc w:val="center"/>
              <w:rPr>
                <w:bCs/>
                <w:w w:val="90"/>
                <w:sz w:val="14"/>
                <w:lang w:val="en-US"/>
              </w:rPr>
            </w:pPr>
            <w:r w:rsidRPr="004D251B">
              <w:rPr>
                <w:bCs/>
                <w:w w:val="90"/>
                <w:sz w:val="14"/>
                <w:lang w:val="en-US"/>
              </w:rPr>
              <w:t>Param</w:t>
            </w:r>
          </w:p>
          <w:p w14:paraId="3404B3B7" w14:textId="77777777" w:rsidR="00533A79" w:rsidRPr="004D251B" w:rsidRDefault="00533A79" w:rsidP="00FB5B1B">
            <w:pPr>
              <w:spacing w:after="0" w:line="360" w:lineRule="auto"/>
              <w:jc w:val="center"/>
              <w:rPr>
                <w:bCs/>
                <w:w w:val="90"/>
                <w:sz w:val="14"/>
                <w:lang w:val="en-US"/>
              </w:rPr>
            </w:pPr>
            <w:r w:rsidRPr="004D251B">
              <w:rPr>
                <w:bCs/>
                <w:w w:val="90"/>
                <w:sz w:val="14"/>
                <w:lang w:val="en-US"/>
              </w:rPr>
              <w:t>Gamma</w:t>
            </w:r>
          </w:p>
        </w:tc>
        <w:tc>
          <w:tcPr>
            <w:tcW w:w="124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6F3079" w14:textId="77777777" w:rsidR="00533A79" w:rsidRPr="004D251B" w:rsidRDefault="00533A79" w:rsidP="00FB5B1B">
            <w:pPr>
              <w:spacing w:after="0" w:line="360" w:lineRule="auto"/>
              <w:jc w:val="center"/>
              <w:rPr>
                <w:bCs/>
                <w:w w:val="90"/>
                <w:sz w:val="14"/>
                <w:lang w:val="en-US"/>
              </w:rPr>
            </w:pPr>
            <w:r w:rsidRPr="004D251B">
              <w:rPr>
                <w:bCs/>
                <w:w w:val="90"/>
                <w:sz w:val="14"/>
                <w:lang w:val="en-US"/>
              </w:rPr>
              <w:t>Params</w:t>
            </w:r>
          </w:p>
        </w:tc>
        <w:tc>
          <w:tcPr>
            <w:tcW w:w="63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A36640" w14:textId="77777777" w:rsidR="00533A79" w:rsidRPr="004D251B" w:rsidRDefault="00533A79" w:rsidP="00FB5B1B">
            <w:pPr>
              <w:spacing w:after="0" w:line="360" w:lineRule="auto"/>
              <w:jc w:val="center"/>
              <w:rPr>
                <w:bCs/>
                <w:w w:val="90"/>
                <w:sz w:val="14"/>
                <w:lang w:val="en-US"/>
              </w:rPr>
            </w:pPr>
            <w:r w:rsidRPr="004D251B">
              <w:rPr>
                <w:bCs/>
                <w:w w:val="90"/>
                <w:sz w:val="14"/>
                <w:lang w:val="en-US"/>
              </w:rPr>
              <w:t>Split0</w:t>
            </w:r>
          </w:p>
          <w:p w14:paraId="56968C5A" w14:textId="77777777" w:rsidR="00533A79" w:rsidRPr="004D251B" w:rsidRDefault="00533A79" w:rsidP="00FB5B1B">
            <w:pPr>
              <w:spacing w:after="0" w:line="360" w:lineRule="auto"/>
              <w:jc w:val="center"/>
              <w:rPr>
                <w:bCs/>
                <w:w w:val="90"/>
                <w:sz w:val="14"/>
                <w:lang w:val="en-US"/>
              </w:rPr>
            </w:pPr>
            <w:r w:rsidRPr="004D251B">
              <w:rPr>
                <w:bCs/>
                <w:w w:val="90"/>
                <w:sz w:val="14"/>
                <w:lang w:val="en-US"/>
              </w:rPr>
              <w:t>Test</w:t>
            </w:r>
          </w:p>
          <w:p w14:paraId="68933022" w14:textId="77777777" w:rsidR="00533A79" w:rsidRPr="004D251B" w:rsidRDefault="00533A79" w:rsidP="00FB5B1B">
            <w:pPr>
              <w:spacing w:after="0" w:line="360" w:lineRule="auto"/>
              <w:jc w:val="center"/>
              <w:rPr>
                <w:bCs/>
                <w:w w:val="90"/>
                <w:sz w:val="14"/>
                <w:lang w:val="en-US"/>
              </w:rPr>
            </w:pPr>
            <w:r w:rsidRPr="004D251B">
              <w:rPr>
                <w:bCs/>
                <w:w w:val="90"/>
                <w:sz w:val="14"/>
                <w:lang w:val="en-US"/>
              </w:rPr>
              <w:t>Score</w:t>
            </w:r>
          </w:p>
        </w:tc>
        <w:tc>
          <w:tcPr>
            <w:tcW w:w="63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AA8794" w14:textId="77777777" w:rsidR="00533A79" w:rsidRPr="004D251B" w:rsidRDefault="00533A79" w:rsidP="00FB5B1B">
            <w:pPr>
              <w:spacing w:after="0" w:line="360" w:lineRule="auto"/>
              <w:jc w:val="center"/>
              <w:rPr>
                <w:bCs/>
                <w:w w:val="90"/>
                <w:sz w:val="14"/>
                <w:lang w:val="en-US"/>
              </w:rPr>
            </w:pPr>
            <w:r w:rsidRPr="004D251B">
              <w:rPr>
                <w:bCs/>
                <w:w w:val="90"/>
                <w:sz w:val="14"/>
                <w:lang w:val="en-US"/>
              </w:rPr>
              <w:t>Split1</w:t>
            </w:r>
          </w:p>
          <w:p w14:paraId="362022F1" w14:textId="77777777" w:rsidR="00533A79" w:rsidRPr="004D251B" w:rsidRDefault="00533A79" w:rsidP="00FB5B1B">
            <w:pPr>
              <w:spacing w:after="0" w:line="360" w:lineRule="auto"/>
              <w:jc w:val="center"/>
              <w:rPr>
                <w:bCs/>
                <w:w w:val="90"/>
                <w:sz w:val="14"/>
                <w:lang w:val="en-US"/>
              </w:rPr>
            </w:pPr>
            <w:r w:rsidRPr="004D251B">
              <w:rPr>
                <w:bCs/>
                <w:w w:val="90"/>
                <w:sz w:val="14"/>
                <w:lang w:val="en-US"/>
              </w:rPr>
              <w:t>Test</w:t>
            </w:r>
          </w:p>
          <w:p w14:paraId="09E939DE" w14:textId="77777777" w:rsidR="00533A79" w:rsidRPr="004D251B" w:rsidRDefault="00533A79" w:rsidP="00FB5B1B">
            <w:pPr>
              <w:spacing w:after="0" w:line="360" w:lineRule="auto"/>
              <w:jc w:val="center"/>
              <w:rPr>
                <w:bCs/>
                <w:w w:val="90"/>
                <w:sz w:val="14"/>
                <w:lang w:val="en-US"/>
              </w:rPr>
            </w:pPr>
            <w:r w:rsidRPr="004D251B">
              <w:rPr>
                <w:bCs/>
                <w:w w:val="90"/>
                <w:sz w:val="14"/>
                <w:lang w:val="en-US"/>
              </w:rPr>
              <w:t>Score</w:t>
            </w:r>
          </w:p>
        </w:tc>
        <w:tc>
          <w:tcPr>
            <w:tcW w:w="63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5DA39C" w14:textId="77777777" w:rsidR="00533A79" w:rsidRPr="004D251B" w:rsidRDefault="00533A79" w:rsidP="00FB5B1B">
            <w:pPr>
              <w:spacing w:after="0" w:line="360" w:lineRule="auto"/>
              <w:jc w:val="center"/>
              <w:rPr>
                <w:bCs/>
                <w:w w:val="90"/>
                <w:sz w:val="14"/>
                <w:lang w:val="en-US"/>
              </w:rPr>
            </w:pPr>
            <w:r w:rsidRPr="004D251B">
              <w:rPr>
                <w:bCs/>
                <w:w w:val="90"/>
                <w:sz w:val="14"/>
                <w:lang w:val="en-US"/>
              </w:rPr>
              <w:t>Split2</w:t>
            </w:r>
          </w:p>
          <w:p w14:paraId="4A5A66B9" w14:textId="77777777" w:rsidR="00533A79" w:rsidRPr="004D251B" w:rsidRDefault="00533A79" w:rsidP="00FB5B1B">
            <w:pPr>
              <w:spacing w:after="0" w:line="360" w:lineRule="auto"/>
              <w:jc w:val="center"/>
              <w:rPr>
                <w:bCs/>
                <w:w w:val="90"/>
                <w:sz w:val="14"/>
                <w:lang w:val="en-US"/>
              </w:rPr>
            </w:pPr>
            <w:r w:rsidRPr="004D251B">
              <w:rPr>
                <w:bCs/>
                <w:w w:val="90"/>
                <w:sz w:val="14"/>
                <w:lang w:val="en-US"/>
              </w:rPr>
              <w:t>Test</w:t>
            </w:r>
          </w:p>
          <w:p w14:paraId="092392E3" w14:textId="77777777" w:rsidR="00533A79" w:rsidRPr="004D251B" w:rsidRDefault="00533A79" w:rsidP="00FB5B1B">
            <w:pPr>
              <w:spacing w:after="0" w:line="360" w:lineRule="auto"/>
              <w:jc w:val="center"/>
              <w:rPr>
                <w:bCs/>
                <w:w w:val="90"/>
                <w:sz w:val="14"/>
                <w:lang w:val="en-US"/>
              </w:rPr>
            </w:pPr>
            <w:r w:rsidRPr="004D251B">
              <w:rPr>
                <w:bCs/>
                <w:w w:val="90"/>
                <w:sz w:val="14"/>
                <w:lang w:val="en-US"/>
              </w:rPr>
              <w:t>Score</w:t>
            </w:r>
          </w:p>
        </w:tc>
        <w:tc>
          <w:tcPr>
            <w:tcW w:w="63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C6D37A" w14:textId="77777777" w:rsidR="00533A79" w:rsidRPr="004D251B" w:rsidRDefault="00533A79" w:rsidP="00FB5B1B">
            <w:pPr>
              <w:spacing w:after="0" w:line="360" w:lineRule="auto"/>
              <w:jc w:val="center"/>
              <w:rPr>
                <w:bCs/>
                <w:w w:val="90"/>
                <w:sz w:val="14"/>
                <w:lang w:val="en-US"/>
              </w:rPr>
            </w:pPr>
            <w:r w:rsidRPr="004D251B">
              <w:rPr>
                <w:bCs/>
                <w:w w:val="90"/>
                <w:sz w:val="14"/>
                <w:lang w:val="en-US"/>
              </w:rPr>
              <w:t>Mean</w:t>
            </w:r>
          </w:p>
          <w:p w14:paraId="4AABADF6" w14:textId="77777777" w:rsidR="00533A79" w:rsidRPr="004D251B" w:rsidRDefault="00533A79" w:rsidP="00FB5B1B">
            <w:pPr>
              <w:spacing w:after="0" w:line="360" w:lineRule="auto"/>
              <w:jc w:val="center"/>
              <w:rPr>
                <w:bCs/>
                <w:w w:val="90"/>
                <w:sz w:val="14"/>
                <w:lang w:val="en-US"/>
              </w:rPr>
            </w:pPr>
            <w:r w:rsidRPr="004D251B">
              <w:rPr>
                <w:bCs/>
                <w:w w:val="90"/>
                <w:sz w:val="14"/>
                <w:lang w:val="en-US"/>
              </w:rPr>
              <w:t>Test</w:t>
            </w:r>
          </w:p>
          <w:p w14:paraId="373D8A83" w14:textId="77777777" w:rsidR="00533A79" w:rsidRPr="004D251B" w:rsidRDefault="00533A79" w:rsidP="00FB5B1B">
            <w:pPr>
              <w:spacing w:after="0" w:line="360" w:lineRule="auto"/>
              <w:jc w:val="center"/>
              <w:rPr>
                <w:bCs/>
                <w:w w:val="90"/>
                <w:sz w:val="14"/>
                <w:lang w:val="en-US"/>
              </w:rPr>
            </w:pPr>
            <w:r w:rsidRPr="004D251B">
              <w:rPr>
                <w:bCs/>
                <w:w w:val="90"/>
                <w:sz w:val="14"/>
                <w:lang w:val="en-US"/>
              </w:rPr>
              <w:t>Score</w:t>
            </w:r>
          </w:p>
        </w:tc>
        <w:tc>
          <w:tcPr>
            <w:tcW w:w="63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F79CC1" w14:textId="77777777" w:rsidR="00533A79" w:rsidRPr="004D251B" w:rsidRDefault="00533A79" w:rsidP="00FB5B1B">
            <w:pPr>
              <w:spacing w:after="0" w:line="360" w:lineRule="auto"/>
              <w:jc w:val="center"/>
              <w:rPr>
                <w:bCs/>
                <w:w w:val="90"/>
                <w:sz w:val="14"/>
                <w:lang w:val="en-US"/>
              </w:rPr>
            </w:pPr>
            <w:r w:rsidRPr="004D251B">
              <w:rPr>
                <w:bCs/>
                <w:w w:val="90"/>
                <w:sz w:val="14"/>
                <w:lang w:val="en-US"/>
              </w:rPr>
              <w:t>Std</w:t>
            </w:r>
          </w:p>
          <w:p w14:paraId="0C4577CD" w14:textId="77777777" w:rsidR="00533A79" w:rsidRPr="004D251B" w:rsidRDefault="00533A79" w:rsidP="00FB5B1B">
            <w:pPr>
              <w:spacing w:after="0" w:line="360" w:lineRule="auto"/>
              <w:jc w:val="center"/>
              <w:rPr>
                <w:bCs/>
                <w:w w:val="90"/>
                <w:sz w:val="14"/>
                <w:lang w:val="en-US"/>
              </w:rPr>
            </w:pPr>
            <w:r w:rsidRPr="004D251B">
              <w:rPr>
                <w:bCs/>
                <w:w w:val="90"/>
                <w:sz w:val="14"/>
                <w:lang w:val="en-US"/>
              </w:rPr>
              <w:t>Test</w:t>
            </w:r>
          </w:p>
          <w:p w14:paraId="6011A539" w14:textId="77777777" w:rsidR="00533A79" w:rsidRPr="004D251B" w:rsidRDefault="00533A79" w:rsidP="00FB5B1B">
            <w:pPr>
              <w:spacing w:after="0" w:line="360" w:lineRule="auto"/>
              <w:jc w:val="center"/>
              <w:rPr>
                <w:bCs/>
                <w:w w:val="90"/>
                <w:sz w:val="14"/>
                <w:lang w:val="en-US"/>
              </w:rPr>
            </w:pPr>
            <w:r w:rsidRPr="004D251B">
              <w:rPr>
                <w:bCs/>
                <w:w w:val="90"/>
                <w:sz w:val="14"/>
                <w:lang w:val="en-US"/>
              </w:rPr>
              <w:t>Score</w:t>
            </w:r>
          </w:p>
        </w:tc>
        <w:tc>
          <w:tcPr>
            <w:tcW w:w="63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FC6CED" w14:textId="77777777" w:rsidR="00533A79" w:rsidRPr="004D251B" w:rsidRDefault="00533A79" w:rsidP="00FB5B1B">
            <w:pPr>
              <w:spacing w:after="0" w:line="360" w:lineRule="auto"/>
              <w:jc w:val="center"/>
              <w:rPr>
                <w:bCs/>
                <w:w w:val="90"/>
                <w:sz w:val="14"/>
                <w:lang w:val="en-US"/>
              </w:rPr>
            </w:pPr>
            <w:r w:rsidRPr="004D251B">
              <w:rPr>
                <w:bCs/>
                <w:w w:val="90"/>
                <w:sz w:val="14"/>
                <w:lang w:val="en-US"/>
              </w:rPr>
              <w:t>Rank</w:t>
            </w:r>
          </w:p>
          <w:p w14:paraId="31EB852F" w14:textId="77777777" w:rsidR="00533A79" w:rsidRPr="004D251B" w:rsidRDefault="00533A79" w:rsidP="00FB5B1B">
            <w:pPr>
              <w:spacing w:after="0" w:line="360" w:lineRule="auto"/>
              <w:jc w:val="center"/>
              <w:rPr>
                <w:bCs/>
                <w:w w:val="90"/>
                <w:sz w:val="14"/>
                <w:lang w:val="en-US"/>
              </w:rPr>
            </w:pPr>
            <w:r w:rsidRPr="004D251B">
              <w:rPr>
                <w:bCs/>
                <w:w w:val="90"/>
                <w:sz w:val="14"/>
                <w:lang w:val="en-US"/>
              </w:rPr>
              <w:t>Test</w:t>
            </w:r>
          </w:p>
          <w:p w14:paraId="336121AF" w14:textId="77777777" w:rsidR="00533A79" w:rsidRPr="004D251B" w:rsidRDefault="00533A79" w:rsidP="00FB5B1B">
            <w:pPr>
              <w:spacing w:after="0" w:line="360" w:lineRule="auto"/>
              <w:jc w:val="center"/>
              <w:rPr>
                <w:bCs/>
                <w:w w:val="90"/>
                <w:sz w:val="14"/>
                <w:lang w:val="en-US"/>
              </w:rPr>
            </w:pPr>
            <w:r w:rsidRPr="004D251B">
              <w:rPr>
                <w:bCs/>
                <w:w w:val="90"/>
                <w:sz w:val="14"/>
                <w:lang w:val="en-US"/>
              </w:rPr>
              <w:t>Score</w:t>
            </w:r>
          </w:p>
        </w:tc>
      </w:tr>
      <w:tr w:rsidR="00FB5B1B" w:rsidRPr="005A4123" w14:paraId="1C60A6FF" w14:textId="77777777" w:rsidTr="00FB5B1B">
        <w:trPr>
          <w:trHeight w:val="502"/>
        </w:trPr>
        <w:tc>
          <w:tcPr>
            <w:tcW w:w="73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47F51E" w14:textId="77777777" w:rsidR="00533A79" w:rsidRPr="004D251B" w:rsidRDefault="00533A79" w:rsidP="00FB5B1B">
            <w:pPr>
              <w:spacing w:after="0" w:line="360" w:lineRule="auto"/>
              <w:jc w:val="center"/>
              <w:rPr>
                <w:sz w:val="14"/>
                <w:lang w:val="en-US"/>
              </w:rPr>
            </w:pPr>
            <w:r w:rsidRPr="004D251B">
              <w:rPr>
                <w:sz w:val="14"/>
                <w:lang w:val="en-US"/>
              </w:rPr>
              <w:t>23.2112</w:t>
            </w:r>
          </w:p>
        </w:tc>
        <w:tc>
          <w:tcPr>
            <w:tcW w:w="63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93826D" w14:textId="77777777" w:rsidR="00533A79" w:rsidRPr="004D251B" w:rsidRDefault="00533A79" w:rsidP="00FB5B1B">
            <w:pPr>
              <w:spacing w:after="0" w:line="360" w:lineRule="auto"/>
              <w:jc w:val="center"/>
              <w:rPr>
                <w:sz w:val="14"/>
                <w:lang w:val="en-US"/>
              </w:rPr>
            </w:pPr>
            <w:r w:rsidRPr="004D251B">
              <w:rPr>
                <w:sz w:val="14"/>
                <w:lang w:val="en-US"/>
              </w:rPr>
              <w:t>0.7040</w:t>
            </w:r>
          </w:p>
        </w:tc>
        <w:tc>
          <w:tcPr>
            <w:tcW w:w="63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FF5342" w14:textId="77777777" w:rsidR="00533A79" w:rsidRPr="004D251B" w:rsidRDefault="00533A79" w:rsidP="00FB5B1B">
            <w:pPr>
              <w:spacing w:after="0" w:line="360" w:lineRule="auto"/>
              <w:jc w:val="center"/>
              <w:rPr>
                <w:sz w:val="14"/>
                <w:lang w:val="en-US"/>
              </w:rPr>
            </w:pPr>
            <w:r w:rsidRPr="004D251B">
              <w:rPr>
                <w:sz w:val="14"/>
                <w:lang w:val="en-US"/>
              </w:rPr>
              <w:t>9.3626</w:t>
            </w:r>
          </w:p>
        </w:tc>
        <w:tc>
          <w:tcPr>
            <w:tcW w:w="63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29E5A5" w14:textId="77777777" w:rsidR="00533A79" w:rsidRPr="004D251B" w:rsidRDefault="00533A79" w:rsidP="00FB5B1B">
            <w:pPr>
              <w:spacing w:after="0" w:line="360" w:lineRule="auto"/>
              <w:jc w:val="center"/>
              <w:rPr>
                <w:sz w:val="14"/>
                <w:lang w:val="en-US"/>
              </w:rPr>
            </w:pPr>
            <w:r w:rsidRPr="004D251B">
              <w:rPr>
                <w:sz w:val="14"/>
                <w:lang w:val="en-US"/>
              </w:rPr>
              <w:t>0.0782</w:t>
            </w:r>
          </w:p>
        </w:tc>
        <w:tc>
          <w:tcPr>
            <w:tcW w:w="6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5B962D" w14:textId="77777777" w:rsidR="00533A79" w:rsidRPr="004D251B" w:rsidRDefault="00533A79" w:rsidP="00FB5B1B">
            <w:pPr>
              <w:spacing w:after="0" w:line="360" w:lineRule="auto"/>
              <w:jc w:val="center"/>
              <w:rPr>
                <w:sz w:val="14"/>
                <w:lang w:val="en-US"/>
              </w:rPr>
            </w:pPr>
            <w:r w:rsidRPr="004D251B">
              <w:rPr>
                <w:sz w:val="14"/>
                <w:lang w:val="en-US"/>
              </w:rPr>
              <w:t>0.1</w:t>
            </w:r>
          </w:p>
        </w:tc>
        <w:tc>
          <w:tcPr>
            <w:tcW w:w="63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9D0EC4" w14:textId="77777777" w:rsidR="00533A79" w:rsidRPr="004D251B" w:rsidRDefault="00533A79" w:rsidP="00FB5B1B">
            <w:pPr>
              <w:spacing w:after="0" w:line="360" w:lineRule="auto"/>
              <w:jc w:val="center"/>
              <w:rPr>
                <w:sz w:val="14"/>
                <w:lang w:val="en-US"/>
              </w:rPr>
            </w:pPr>
            <w:r w:rsidRPr="004D251B">
              <w:rPr>
                <w:sz w:val="14"/>
                <w:lang w:val="en-US"/>
              </w:rPr>
              <w:t>3</w:t>
            </w:r>
          </w:p>
        </w:tc>
        <w:tc>
          <w:tcPr>
            <w:tcW w:w="6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4C6DEA" w14:textId="77777777" w:rsidR="00533A79" w:rsidRPr="004D251B" w:rsidRDefault="00533A79" w:rsidP="00FB5B1B">
            <w:pPr>
              <w:spacing w:after="0" w:line="360" w:lineRule="auto"/>
              <w:jc w:val="center"/>
              <w:rPr>
                <w:sz w:val="14"/>
                <w:lang w:val="en-US"/>
              </w:rPr>
            </w:pPr>
            <w:r w:rsidRPr="004D251B">
              <w:rPr>
                <w:sz w:val="14"/>
                <w:lang w:val="en-US"/>
              </w:rPr>
              <w:t>0.1</w:t>
            </w:r>
          </w:p>
        </w:tc>
        <w:tc>
          <w:tcPr>
            <w:tcW w:w="124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217563" w14:textId="77777777" w:rsidR="00533A79" w:rsidRPr="004D251B" w:rsidRDefault="00533A79" w:rsidP="00FB5B1B">
            <w:pPr>
              <w:spacing w:after="0" w:line="360" w:lineRule="auto"/>
              <w:jc w:val="center"/>
              <w:rPr>
                <w:w w:val="80"/>
                <w:sz w:val="14"/>
                <w:lang w:val="en-US"/>
              </w:rPr>
            </w:pPr>
            <w:r w:rsidRPr="004D251B">
              <w:rPr>
                <w:w w:val="80"/>
                <w:sz w:val="14"/>
                <w:lang w:val="en-US"/>
              </w:rPr>
              <w:t>{'C': 0.1, 'degree': 3, 'gamma': 0.1}</w:t>
            </w:r>
          </w:p>
        </w:tc>
        <w:tc>
          <w:tcPr>
            <w:tcW w:w="63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A12677" w14:textId="77777777" w:rsidR="00533A79" w:rsidRPr="004D251B" w:rsidRDefault="00533A79" w:rsidP="00FB5B1B">
            <w:pPr>
              <w:spacing w:after="0" w:line="360" w:lineRule="auto"/>
              <w:jc w:val="center"/>
              <w:rPr>
                <w:sz w:val="14"/>
                <w:lang w:val="en-US"/>
              </w:rPr>
            </w:pPr>
            <w:r w:rsidRPr="004D251B">
              <w:rPr>
                <w:sz w:val="14"/>
                <w:lang w:val="en-US"/>
              </w:rPr>
              <w:t>0.9814</w:t>
            </w:r>
          </w:p>
        </w:tc>
        <w:tc>
          <w:tcPr>
            <w:tcW w:w="63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4D725A" w14:textId="77777777" w:rsidR="00533A79" w:rsidRPr="004D251B" w:rsidRDefault="00533A79" w:rsidP="00FB5B1B">
            <w:pPr>
              <w:spacing w:after="0" w:line="360" w:lineRule="auto"/>
              <w:jc w:val="center"/>
              <w:rPr>
                <w:sz w:val="14"/>
                <w:lang w:val="en-US"/>
              </w:rPr>
            </w:pPr>
            <w:r w:rsidRPr="004D251B">
              <w:rPr>
                <w:sz w:val="14"/>
                <w:lang w:val="en-US"/>
              </w:rPr>
              <w:t>0.9791</w:t>
            </w:r>
          </w:p>
        </w:tc>
        <w:tc>
          <w:tcPr>
            <w:tcW w:w="63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28DFB4" w14:textId="77777777" w:rsidR="00533A79" w:rsidRPr="004D251B" w:rsidRDefault="00533A79" w:rsidP="00FB5B1B">
            <w:pPr>
              <w:spacing w:after="0" w:line="360" w:lineRule="auto"/>
              <w:jc w:val="center"/>
              <w:rPr>
                <w:sz w:val="14"/>
                <w:lang w:val="en-US"/>
              </w:rPr>
            </w:pPr>
            <w:r w:rsidRPr="004D251B">
              <w:rPr>
                <w:sz w:val="14"/>
                <w:lang w:val="en-US"/>
              </w:rPr>
              <w:t>0.9818</w:t>
            </w:r>
          </w:p>
        </w:tc>
        <w:tc>
          <w:tcPr>
            <w:tcW w:w="63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1AE3B7" w14:textId="77777777" w:rsidR="00533A79" w:rsidRPr="004D251B" w:rsidRDefault="00533A79" w:rsidP="00FB5B1B">
            <w:pPr>
              <w:spacing w:after="0" w:line="360" w:lineRule="auto"/>
              <w:jc w:val="center"/>
              <w:rPr>
                <w:sz w:val="14"/>
                <w:lang w:val="en-US"/>
              </w:rPr>
            </w:pPr>
            <w:r w:rsidRPr="004D251B">
              <w:rPr>
                <w:sz w:val="14"/>
                <w:lang w:val="en-US"/>
              </w:rPr>
              <w:t>0.9808</w:t>
            </w:r>
          </w:p>
        </w:tc>
        <w:tc>
          <w:tcPr>
            <w:tcW w:w="63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9ECFD4" w14:textId="77777777" w:rsidR="00533A79" w:rsidRPr="004D251B" w:rsidRDefault="00533A79" w:rsidP="00FB5B1B">
            <w:pPr>
              <w:spacing w:after="0" w:line="360" w:lineRule="auto"/>
              <w:jc w:val="center"/>
              <w:rPr>
                <w:sz w:val="14"/>
                <w:lang w:val="en-US"/>
              </w:rPr>
            </w:pPr>
            <w:r w:rsidRPr="004D251B">
              <w:rPr>
                <w:sz w:val="14"/>
                <w:lang w:val="en-US"/>
              </w:rPr>
              <w:t>0.0012</w:t>
            </w:r>
          </w:p>
        </w:tc>
        <w:tc>
          <w:tcPr>
            <w:tcW w:w="63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97C4AB" w14:textId="77777777" w:rsidR="00533A79" w:rsidRPr="004D251B" w:rsidRDefault="00533A79" w:rsidP="00FB5B1B">
            <w:pPr>
              <w:spacing w:after="0" w:line="360" w:lineRule="auto"/>
              <w:jc w:val="center"/>
              <w:rPr>
                <w:sz w:val="14"/>
                <w:lang w:val="en-US"/>
              </w:rPr>
            </w:pPr>
            <w:r w:rsidRPr="004D251B">
              <w:rPr>
                <w:sz w:val="14"/>
                <w:lang w:val="en-US"/>
              </w:rPr>
              <w:t>1</w:t>
            </w:r>
          </w:p>
        </w:tc>
      </w:tr>
    </w:tbl>
    <w:p w14:paraId="545E146C" w14:textId="77777777" w:rsidR="00533A79" w:rsidRPr="005D3A30" w:rsidRDefault="00533A79" w:rsidP="00FB5B1B">
      <w:pPr>
        <w:pStyle w:val="ListParagraph"/>
        <w:spacing w:line="360" w:lineRule="auto"/>
        <w:jc w:val="both"/>
      </w:pPr>
    </w:p>
    <w:p w14:paraId="4293F0BF" w14:textId="3D7135BC" w:rsidR="00433B88" w:rsidRPr="00AA2772" w:rsidRDefault="00BF3FED" w:rsidP="00FB5B1B">
      <w:pPr>
        <w:pStyle w:val="Heading1"/>
        <w:spacing w:line="360" w:lineRule="auto"/>
      </w:pPr>
      <w:r w:rsidRPr="00AA2772">
        <w:t>Report of Best Results</w:t>
      </w:r>
    </w:p>
    <w:p w14:paraId="11D377A2" w14:textId="35C45082" w:rsidR="00BF3FED" w:rsidRDefault="00BF3FED" w:rsidP="00FB5B1B">
      <w:pPr>
        <w:pStyle w:val="ListParagraph"/>
        <w:numPr>
          <w:ilvl w:val="0"/>
          <w:numId w:val="7"/>
        </w:numPr>
        <w:spacing w:line="360" w:lineRule="auto"/>
        <w:rPr>
          <w:rFonts w:eastAsiaTheme="minorEastAsia"/>
        </w:rPr>
      </w:pPr>
      <w:r w:rsidRPr="00BF3FED">
        <w:rPr>
          <w:rFonts w:eastAsiaTheme="minorEastAsia"/>
        </w:rPr>
        <w:t>Preprocess</w:t>
      </w:r>
    </w:p>
    <w:p w14:paraId="47516271" w14:textId="661344A7" w:rsidR="00BF3FED" w:rsidRPr="00D976BA" w:rsidRDefault="00BF3FED" w:rsidP="00FB5B1B">
      <w:pPr>
        <w:pStyle w:val="ListParagraph"/>
        <w:spacing w:line="360" w:lineRule="auto"/>
        <w:rPr>
          <w:rFonts w:eastAsiaTheme="minorEastAsia"/>
          <w:lang w:val="en-US"/>
        </w:rPr>
      </w:pPr>
      <w:r w:rsidRPr="00D976BA">
        <w:rPr>
          <w:rFonts w:eastAsiaTheme="minorEastAsia"/>
          <w:lang w:val="en-US"/>
        </w:rPr>
        <w:t xml:space="preserve">Use the 87 principal components generated from the original training set. </w:t>
      </w:r>
    </w:p>
    <w:p w14:paraId="6548F9F4" w14:textId="64AF7C37" w:rsidR="00BF3FED" w:rsidRPr="00D976BA" w:rsidRDefault="00BF3FED" w:rsidP="00FB5B1B">
      <w:pPr>
        <w:pStyle w:val="ListParagraph"/>
        <w:spacing w:line="360" w:lineRule="auto"/>
        <w:rPr>
          <w:rFonts w:eastAsiaTheme="minorEastAsia"/>
          <w:lang w:val="en-US"/>
        </w:rPr>
      </w:pPr>
      <w:r w:rsidRPr="00D976BA">
        <w:rPr>
          <w:rFonts w:eastAsiaTheme="minorEastAsia"/>
          <w:lang w:val="en-US"/>
        </w:rPr>
        <w:t xml:space="preserve">Define a training set and a test set with the size of 50000, 20000 images, separately. </w:t>
      </w:r>
    </w:p>
    <w:p w14:paraId="3B3D32E1" w14:textId="77777777" w:rsidR="007769B5" w:rsidRPr="00D976BA" w:rsidRDefault="007769B5" w:rsidP="00FB5B1B">
      <w:pPr>
        <w:pStyle w:val="ListParagraph"/>
        <w:spacing w:line="360" w:lineRule="auto"/>
        <w:rPr>
          <w:rFonts w:eastAsiaTheme="minorEastAsia"/>
          <w:lang w:val="en-US"/>
        </w:rPr>
      </w:pPr>
    </w:p>
    <w:p w14:paraId="394B06CD" w14:textId="3F8153D6" w:rsidR="007769B5" w:rsidRPr="00D976BA" w:rsidRDefault="00BF3FED" w:rsidP="00FB5B1B">
      <w:pPr>
        <w:pStyle w:val="ListParagraph"/>
        <w:numPr>
          <w:ilvl w:val="0"/>
          <w:numId w:val="7"/>
        </w:numPr>
        <w:spacing w:line="360" w:lineRule="auto"/>
        <w:rPr>
          <w:rFonts w:eastAsiaTheme="minorEastAsia"/>
          <w:lang w:val="en-US"/>
        </w:rPr>
      </w:pPr>
      <w:r w:rsidRPr="00D976BA">
        <w:rPr>
          <w:rFonts w:eastAsiaTheme="minorEastAsia"/>
          <w:lang w:val="en-US"/>
        </w:rPr>
        <w:t>Result Table for best k-NN and SVM setups</w:t>
      </w:r>
    </w:p>
    <w:p w14:paraId="0B0E5A74" w14:textId="199ADAED" w:rsidR="008A7601" w:rsidRPr="00D976BA" w:rsidRDefault="008A7601" w:rsidP="00FB5B1B">
      <w:pPr>
        <w:pStyle w:val="ListParagraph"/>
        <w:spacing w:line="360" w:lineRule="auto"/>
        <w:jc w:val="both"/>
        <w:rPr>
          <w:rFonts w:eastAsiaTheme="minorEastAsia"/>
          <w:lang w:val="en-US"/>
        </w:rPr>
      </w:pPr>
      <w:r w:rsidRPr="00D976BA">
        <w:rPr>
          <w:rFonts w:eastAsiaTheme="minorEastAsia"/>
          <w:lang w:val="en-US"/>
        </w:rPr>
        <w:t xml:space="preserve">The best k-NN setup is to choose </w:t>
      </w:r>
      <w:r w:rsidRPr="00D976BA">
        <w:rPr>
          <w:rFonts w:eastAsiaTheme="minorEastAsia"/>
          <w:b/>
          <w:lang w:val="en-US"/>
        </w:rPr>
        <w:t>k = 3</w:t>
      </w:r>
      <w:r w:rsidRPr="00D976BA">
        <w:rPr>
          <w:rFonts w:eastAsiaTheme="minorEastAsia"/>
          <w:lang w:val="en-US"/>
        </w:rPr>
        <w:t xml:space="preserve">, while the best SVM setup is to </w:t>
      </w:r>
      <w:r w:rsidRPr="00D976BA">
        <w:rPr>
          <w:rFonts w:eastAsiaTheme="minorEastAsia"/>
          <w:b/>
          <w:lang w:val="en-US"/>
        </w:rPr>
        <w:t>choose a polynomial kernel, with degree = 3, gamma = 0.1 and C = 0.1</w:t>
      </w:r>
      <w:r w:rsidRPr="00D976BA">
        <w:rPr>
          <w:rFonts w:eastAsiaTheme="minorEastAsia"/>
          <w:lang w:val="en-US"/>
        </w:rPr>
        <w:t xml:space="preserve">. The table indicates that, under the best settings and with the PCA feature extraction, the k-NN ran </w:t>
      </w:r>
      <w:ins w:id="36" w:author="Jin, Yiwen" w:date="2022-06-25T21:33:00Z">
        <w:r w:rsidR="0009133F">
          <w:rPr>
            <w:rFonts w:eastAsiaTheme="minorEastAsia"/>
            <w:lang w:val="en-US"/>
          </w:rPr>
          <w:t xml:space="preserve">four </w:t>
        </w:r>
      </w:ins>
      <w:r w:rsidRPr="00D976BA">
        <w:rPr>
          <w:rFonts w:eastAsiaTheme="minorEastAsia"/>
          <w:lang w:val="en-US"/>
        </w:rPr>
        <w:t>time</w:t>
      </w:r>
      <w:ins w:id="37" w:author="Jin, Yiwen" w:date="2022-06-25T21:34:00Z">
        <w:r w:rsidR="0009133F">
          <w:rPr>
            <w:rFonts w:eastAsiaTheme="minorEastAsia"/>
            <w:lang w:val="en-US"/>
          </w:rPr>
          <w:t>s</w:t>
        </w:r>
      </w:ins>
      <w:r w:rsidRPr="00D976BA">
        <w:rPr>
          <w:rFonts w:eastAsiaTheme="minorEastAsia"/>
          <w:lang w:val="en-US"/>
        </w:rPr>
        <w:t xml:space="preserve"> faster than the SVM, while the SVM performed slightly better on the accuracy than the k-NN.</w:t>
      </w:r>
    </w:p>
    <w:p w14:paraId="4AEB2CD5" w14:textId="77777777" w:rsidR="007769B5" w:rsidRPr="00D976BA" w:rsidRDefault="007769B5" w:rsidP="00FB5B1B">
      <w:pPr>
        <w:pStyle w:val="ListParagraph"/>
        <w:spacing w:line="360" w:lineRule="auto"/>
        <w:jc w:val="both"/>
        <w:rPr>
          <w:rFonts w:eastAsiaTheme="minorEastAsia"/>
          <w:lang w:val="en-US"/>
        </w:rPr>
      </w:pPr>
    </w:p>
    <w:p w14:paraId="788BAA2E" w14:textId="375BF775" w:rsidR="00BF3FED" w:rsidRDefault="00BF3FED" w:rsidP="00FB5B1B">
      <w:pPr>
        <w:pStyle w:val="ListParagraph"/>
        <w:spacing w:line="360" w:lineRule="auto"/>
        <w:rPr>
          <w:rFonts w:eastAsiaTheme="minorEastAsia"/>
        </w:rPr>
      </w:pPr>
      <w:r w:rsidRPr="00BF3FED">
        <w:rPr>
          <w:rFonts w:eastAsiaTheme="minorEastAsia"/>
          <w:noProof/>
        </w:rPr>
        <w:drawing>
          <wp:inline distT="0" distB="0" distL="0" distR="0" wp14:anchorId="4CEC641D" wp14:editId="262462E6">
            <wp:extent cx="5688000" cy="882508"/>
            <wp:effectExtent l="0" t="0" r="1905" b="0"/>
            <wp:docPr id="10" name="Picture 10" descr="C:\Users\lorai\AppData\Local\Temp\165611607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orai\AppData\Local\Temp\1656116076(1)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000" cy="882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1244F" w14:textId="77777777" w:rsidR="007769B5" w:rsidRPr="00BF3FED" w:rsidRDefault="007769B5" w:rsidP="00FB5B1B">
      <w:pPr>
        <w:pStyle w:val="ListParagraph"/>
        <w:spacing w:line="360" w:lineRule="auto"/>
        <w:rPr>
          <w:rFonts w:eastAsiaTheme="minorEastAsia"/>
        </w:rPr>
      </w:pPr>
    </w:p>
    <w:p w14:paraId="30CB72E3" w14:textId="5B7119A1" w:rsidR="008A7601" w:rsidRPr="00D976BA" w:rsidRDefault="008A7601" w:rsidP="00FB5B1B">
      <w:pPr>
        <w:pStyle w:val="ListParagraph"/>
        <w:spacing w:line="360" w:lineRule="auto"/>
        <w:rPr>
          <w:rFonts w:eastAsiaTheme="minorEastAsia"/>
          <w:lang w:val="en-US"/>
        </w:rPr>
      </w:pPr>
      <w:r w:rsidRPr="00D976BA">
        <w:rPr>
          <w:rFonts w:eastAsiaTheme="minorEastAsia"/>
          <w:lang w:val="en-US"/>
        </w:rPr>
        <w:t xml:space="preserve">The confusion matrix for best k-NN predictions shows that </w:t>
      </w:r>
      <w:r w:rsidR="000C3EE9" w:rsidRPr="00D976BA">
        <w:rPr>
          <w:rFonts w:eastAsiaTheme="minorEastAsia"/>
          <w:b/>
          <w:lang w:val="en-US"/>
        </w:rPr>
        <w:t>97.02%</w:t>
      </w:r>
      <w:r w:rsidRPr="00D976BA">
        <w:rPr>
          <w:rFonts w:eastAsiaTheme="minorEastAsia"/>
          <w:lang w:val="en-US"/>
        </w:rPr>
        <w:t xml:space="preserve"> predictions are correct, while </w:t>
      </w:r>
      <w:r w:rsidRPr="00D976BA">
        <w:rPr>
          <w:rFonts w:eastAsiaTheme="minorEastAsia"/>
          <w:b/>
          <w:lang w:val="en-US"/>
        </w:rPr>
        <w:t>49 of 9s are classified as 4</w:t>
      </w:r>
      <w:r w:rsidRPr="00D976BA">
        <w:rPr>
          <w:rFonts w:eastAsiaTheme="minorEastAsia"/>
          <w:lang w:val="en-US"/>
        </w:rPr>
        <w:t xml:space="preserve">, 40 of 8s are classified as 3, and 40 of 5s are classified as 3, which are similar intuitively. </w:t>
      </w:r>
    </w:p>
    <w:p w14:paraId="00198B1A" w14:textId="61FC88A5" w:rsidR="008A7601" w:rsidRDefault="008A7601" w:rsidP="00FB5B1B">
      <w:pPr>
        <w:pStyle w:val="ListParagraph"/>
        <w:spacing w:line="360" w:lineRule="auto"/>
        <w:rPr>
          <w:rFonts w:eastAsiaTheme="minorEastAsia"/>
        </w:rPr>
      </w:pPr>
      <w:r w:rsidRPr="008A7601">
        <w:rPr>
          <w:rFonts w:eastAsiaTheme="minorEastAsia"/>
          <w:noProof/>
        </w:rPr>
        <w:lastRenderedPageBreak/>
        <w:drawing>
          <wp:inline distT="0" distB="0" distL="0" distR="0" wp14:anchorId="0A4B1922" wp14:editId="7E574011">
            <wp:extent cx="3240000" cy="2220565"/>
            <wp:effectExtent l="0" t="0" r="0" b="2540"/>
            <wp:docPr id="12" name="Picture 12" descr="C:\Users\lorai\AppData\Local\Temp\165611622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lorai\AppData\Local\Temp\1656116220(1)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22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30778" w14:textId="64CD87C4" w:rsidR="008A7601" w:rsidRPr="00D976BA" w:rsidRDefault="000C3EE9" w:rsidP="00FB5B1B">
      <w:pPr>
        <w:pStyle w:val="ListParagraph"/>
        <w:spacing w:line="360" w:lineRule="auto"/>
        <w:jc w:val="both"/>
        <w:rPr>
          <w:rFonts w:eastAsiaTheme="minorEastAsia"/>
          <w:lang w:val="en-US"/>
        </w:rPr>
      </w:pPr>
      <w:r w:rsidRPr="00D976BA">
        <w:rPr>
          <w:rFonts w:eastAsiaTheme="minorEastAsia"/>
          <w:lang w:val="en-US"/>
        </w:rPr>
        <w:t xml:space="preserve">The confusion matrix for best SVM predictions shows that </w:t>
      </w:r>
      <w:r w:rsidRPr="00D976BA">
        <w:rPr>
          <w:rFonts w:eastAsiaTheme="minorEastAsia"/>
          <w:b/>
          <w:lang w:val="en-US"/>
        </w:rPr>
        <w:t>98.24%</w:t>
      </w:r>
      <w:r w:rsidRPr="00D976BA">
        <w:rPr>
          <w:rFonts w:eastAsiaTheme="minorEastAsia"/>
          <w:lang w:val="en-US"/>
        </w:rPr>
        <w:t xml:space="preserve"> predictions are correct, while </w:t>
      </w:r>
      <w:r w:rsidRPr="00D976BA">
        <w:rPr>
          <w:rFonts w:eastAsiaTheme="minorEastAsia"/>
          <w:b/>
          <w:lang w:val="en-US"/>
        </w:rPr>
        <w:t>17 of 9s are classified as 4</w:t>
      </w:r>
      <w:r w:rsidRPr="00D976BA">
        <w:rPr>
          <w:rFonts w:eastAsiaTheme="minorEastAsia"/>
          <w:lang w:val="en-US"/>
        </w:rPr>
        <w:t xml:space="preserve">, 14 of 3s are classified as 2, and 11 of 9s are classified as 8. The most wrong predictions of 9s are similar no matter with the k-NN and the SVM, while the remaining </w:t>
      </w:r>
      <w:ins w:id="38" w:author="Jin, Yiwen" w:date="2022-06-25T21:39:00Z">
        <w:r w:rsidR="007C43B8" w:rsidRPr="00D976BA">
          <w:rPr>
            <w:rFonts w:eastAsiaTheme="minorEastAsia"/>
            <w:lang w:val="en-US"/>
          </w:rPr>
          <w:t>mis</w:t>
        </w:r>
      </w:ins>
      <w:ins w:id="39" w:author="Jin, Yiwen" w:date="2022-06-25T21:44:00Z">
        <w:r w:rsidR="003162A6">
          <w:rPr>
            <w:rFonts w:eastAsiaTheme="minorEastAsia"/>
            <w:lang w:val="en-US"/>
          </w:rPr>
          <w:t>-</w:t>
        </w:r>
      </w:ins>
      <w:ins w:id="40" w:author="Jin, Yiwen" w:date="2022-06-25T21:39:00Z">
        <w:r w:rsidR="007C43B8" w:rsidRPr="00D976BA">
          <w:rPr>
            <w:rFonts w:eastAsiaTheme="minorEastAsia"/>
            <w:lang w:val="en-US"/>
          </w:rPr>
          <w:t>classifications</w:t>
        </w:r>
      </w:ins>
      <w:r w:rsidRPr="00D976BA">
        <w:rPr>
          <w:rFonts w:eastAsiaTheme="minorEastAsia"/>
          <w:lang w:val="en-US"/>
        </w:rPr>
        <w:t xml:space="preserve"> of SVM seem to be less intuitive as those of the k-NN.</w:t>
      </w:r>
    </w:p>
    <w:p w14:paraId="766A9F7E" w14:textId="10449525" w:rsidR="008A7601" w:rsidRDefault="008A7601" w:rsidP="00FB5B1B">
      <w:pPr>
        <w:pStyle w:val="ListParagraph"/>
        <w:spacing w:line="360" w:lineRule="auto"/>
        <w:rPr>
          <w:rFonts w:eastAsiaTheme="minorEastAsia"/>
        </w:rPr>
      </w:pPr>
      <w:r w:rsidRPr="008A7601">
        <w:rPr>
          <w:rFonts w:eastAsiaTheme="minorEastAsia"/>
          <w:noProof/>
        </w:rPr>
        <w:drawing>
          <wp:inline distT="0" distB="0" distL="0" distR="0" wp14:anchorId="73FBB353" wp14:editId="63EB90E0">
            <wp:extent cx="3240000" cy="2232713"/>
            <wp:effectExtent l="0" t="0" r="0" b="2540"/>
            <wp:docPr id="13" name="Picture 13" descr="C:\Users\lorai\AppData\Local\Temp\165611643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lorai\AppData\Local\Temp\1656116439(1)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232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A7293" w14:textId="77777777" w:rsidR="003730FB" w:rsidRDefault="003730FB" w:rsidP="00FB5B1B">
      <w:pPr>
        <w:pStyle w:val="ListParagraph"/>
        <w:spacing w:line="360" w:lineRule="auto"/>
        <w:rPr>
          <w:rFonts w:eastAsiaTheme="minorEastAsia"/>
        </w:rPr>
      </w:pPr>
    </w:p>
    <w:p w14:paraId="00B4B811" w14:textId="77777777" w:rsidR="003162A6" w:rsidRDefault="003162A6" w:rsidP="00FB5B1B">
      <w:pPr>
        <w:spacing w:line="360" w:lineRule="auto"/>
        <w:rPr>
          <w:ins w:id="41" w:author="Jin, Yiwen" w:date="2022-06-25T21:44:00Z"/>
          <w:rFonts w:ascii="Calibri" w:eastAsiaTheme="majorEastAsia" w:hAnsi="Calibri" w:cstheme="majorBidi"/>
          <w:b/>
          <w:sz w:val="24"/>
          <w:szCs w:val="32"/>
        </w:rPr>
      </w:pPr>
      <w:ins w:id="42" w:author="Jin, Yiwen" w:date="2022-06-25T21:44:00Z">
        <w:r>
          <w:br w:type="page"/>
        </w:r>
      </w:ins>
    </w:p>
    <w:p w14:paraId="6EFA520D" w14:textId="52C23D41" w:rsidR="008A7601" w:rsidRDefault="00DC5F53" w:rsidP="00FB5B1B">
      <w:pPr>
        <w:pStyle w:val="Heading1"/>
        <w:spacing w:line="360" w:lineRule="auto"/>
      </w:pPr>
      <w:r>
        <w:lastRenderedPageBreak/>
        <w:t>References</w:t>
      </w:r>
    </w:p>
    <w:p w14:paraId="59750DF9" w14:textId="77777777" w:rsidR="00DC5F53" w:rsidRPr="004A2C8C" w:rsidRDefault="00DC5F53" w:rsidP="00FB5B1B">
      <w:pPr>
        <w:spacing w:after="0" w:line="360" w:lineRule="auto"/>
        <w:rPr>
          <w:rFonts w:cstheme="minorHAnsi"/>
          <w:lang w:val="en-US"/>
        </w:rPr>
      </w:pPr>
      <w:r w:rsidRPr="004A2C8C">
        <w:rPr>
          <w:rFonts w:cstheme="minorHAnsi"/>
          <w:b/>
          <w:bCs/>
          <w:lang w:val="en-US"/>
        </w:rPr>
        <w:t>Python Tutorials</w:t>
      </w:r>
    </w:p>
    <w:p w14:paraId="7AA5FA4C" w14:textId="77777777" w:rsidR="00DC5F53" w:rsidRPr="004A2C8C" w:rsidRDefault="00DC5F53" w:rsidP="00FB5B1B">
      <w:pPr>
        <w:spacing w:after="0" w:line="360" w:lineRule="auto"/>
        <w:rPr>
          <w:rFonts w:cstheme="minorHAnsi"/>
          <w:lang w:val="en-US"/>
        </w:rPr>
      </w:pPr>
      <w:proofErr w:type="spellStart"/>
      <w:r w:rsidRPr="004A2C8C">
        <w:rPr>
          <w:rFonts w:cstheme="minorHAnsi"/>
          <w:lang w:val="en-US"/>
        </w:rPr>
        <w:t>sklearn</w:t>
      </w:r>
      <w:proofErr w:type="spellEnd"/>
      <w:r w:rsidRPr="004A2C8C">
        <w:rPr>
          <w:rFonts w:cstheme="minorHAnsi"/>
          <w:lang w:val="en-US"/>
        </w:rPr>
        <w:t>: </w:t>
      </w:r>
      <w:hyperlink r:id="rId21" w:tgtFrame="_blank" w:history="1">
        <w:r w:rsidRPr="004A2C8C">
          <w:rPr>
            <w:rStyle w:val="Hyperlink"/>
            <w:rFonts w:cstheme="minorHAnsi"/>
            <w:lang w:val="en-US"/>
          </w:rPr>
          <w:t>https://scikit-learn.org</w:t>
        </w:r>
      </w:hyperlink>
    </w:p>
    <w:p w14:paraId="4C802494" w14:textId="77777777" w:rsidR="00DC5F53" w:rsidRPr="004A2C8C" w:rsidRDefault="00DC5F53" w:rsidP="00FB5B1B">
      <w:pPr>
        <w:spacing w:after="0" w:line="360" w:lineRule="auto"/>
        <w:rPr>
          <w:rFonts w:cstheme="minorHAnsi"/>
          <w:lang w:val="en-US"/>
        </w:rPr>
      </w:pPr>
      <w:r w:rsidRPr="004A2C8C">
        <w:rPr>
          <w:rFonts w:cstheme="minorHAnsi"/>
          <w:lang w:val="en-US"/>
        </w:rPr>
        <w:t>Download MNIST: </w:t>
      </w:r>
      <w:hyperlink r:id="rId22" w:tgtFrame="_blank" w:history="1">
        <w:r w:rsidRPr="004A2C8C">
          <w:rPr>
            <w:rStyle w:val="Hyperlink"/>
            <w:rFonts w:cstheme="minorHAnsi"/>
            <w:lang w:val="en-US"/>
          </w:rPr>
          <w:t>https://scikit-learn.org/stable/modules/generated/sklearn.datasets.fetch_openml.html</w:t>
        </w:r>
      </w:hyperlink>
    </w:p>
    <w:p w14:paraId="6B081C0D" w14:textId="77777777" w:rsidR="00DC5F53" w:rsidRPr="004A2C8C" w:rsidRDefault="00DC5F53" w:rsidP="00FB5B1B">
      <w:pPr>
        <w:spacing w:after="0" w:line="360" w:lineRule="auto"/>
        <w:rPr>
          <w:rFonts w:cstheme="minorHAnsi"/>
          <w:lang w:val="en-US"/>
        </w:rPr>
      </w:pPr>
      <w:r w:rsidRPr="004A2C8C">
        <w:rPr>
          <w:rFonts w:cstheme="minorHAnsi"/>
          <w:lang w:val="en-US"/>
        </w:rPr>
        <w:t>Cross Validation Function: </w:t>
      </w:r>
      <w:hyperlink r:id="rId23" w:tgtFrame="_blank" w:history="1">
        <w:r w:rsidRPr="004A2C8C">
          <w:rPr>
            <w:rStyle w:val="Hyperlink"/>
            <w:rFonts w:cstheme="minorHAnsi"/>
            <w:lang w:val="en-US"/>
          </w:rPr>
          <w:t>https://scikit-learn.org/stable/modules/generated/sklearn.model_selection.cross_val_score.html</w:t>
        </w:r>
      </w:hyperlink>
    </w:p>
    <w:p w14:paraId="31291A35" w14:textId="0D5BA7E4" w:rsidR="00DC5F53" w:rsidRPr="004A2C8C" w:rsidRDefault="00DC5F53" w:rsidP="00FB5B1B">
      <w:pPr>
        <w:spacing w:after="0" w:line="360" w:lineRule="auto"/>
        <w:rPr>
          <w:rFonts w:cstheme="minorHAnsi"/>
          <w:lang w:val="en-US"/>
        </w:rPr>
      </w:pPr>
      <w:r w:rsidRPr="004A2C8C">
        <w:rPr>
          <w:rFonts w:cstheme="minorHAnsi"/>
          <w:lang w:val="en-US"/>
        </w:rPr>
        <w:t>Grid Search: </w:t>
      </w:r>
      <w:hyperlink r:id="rId24" w:history="1">
        <w:r w:rsidR="003730FB" w:rsidRPr="008342EC">
          <w:rPr>
            <w:rStyle w:val="Hyperlink"/>
            <w:rFonts w:cstheme="minorHAnsi"/>
            <w:lang w:val="en-US"/>
          </w:rPr>
          <w:t>https://scikit-learn.org/stable/modules/generated/sklearn.model_selection.GridSearchCV.html</w:t>
        </w:r>
      </w:hyperlink>
      <w:r w:rsidRPr="004A2C8C">
        <w:rPr>
          <w:rFonts w:cstheme="minorHAnsi"/>
          <w:lang w:val="en-US"/>
        </w:rPr>
        <w:t> </w:t>
      </w:r>
      <w:hyperlink r:id="rId25" w:anchor="Grid_search" w:tgtFrame="_blank" w:history="1">
        <w:r w:rsidRPr="004A2C8C">
          <w:rPr>
            <w:rStyle w:val="Hyperlink"/>
            <w:rFonts w:cstheme="minorHAnsi"/>
            <w:lang w:val="en-US"/>
          </w:rPr>
          <w:t>https://en.wikipedia.org/wiki/Hyperparameter_optimization#Grid_search</w:t>
        </w:r>
      </w:hyperlink>
    </w:p>
    <w:p w14:paraId="10DF23EC" w14:textId="77777777" w:rsidR="00DC5F53" w:rsidRPr="00D976BA" w:rsidRDefault="00DC5F53" w:rsidP="00FB5B1B">
      <w:pPr>
        <w:spacing w:after="0" w:line="360" w:lineRule="auto"/>
        <w:rPr>
          <w:rFonts w:cstheme="minorHAnsi"/>
          <w:lang w:val="fr-CH"/>
        </w:rPr>
      </w:pPr>
      <w:r w:rsidRPr="00D976BA">
        <w:rPr>
          <w:rFonts w:cstheme="minorHAnsi"/>
          <w:lang w:val="fr-CH"/>
        </w:rPr>
        <w:t>Confusion Matrix: </w:t>
      </w:r>
      <w:hyperlink r:id="rId26" w:tgtFrame="_blank" w:history="1">
        <w:r w:rsidRPr="00D976BA">
          <w:rPr>
            <w:rStyle w:val="Hyperlink"/>
            <w:rFonts w:cstheme="minorHAnsi"/>
            <w:lang w:val="fr-CH"/>
          </w:rPr>
          <w:t>https://scikit-learn.org/stable/modules/generated/sklearn.metrics.confusion_matrix.html</w:t>
        </w:r>
      </w:hyperlink>
    </w:p>
    <w:p w14:paraId="5B71BED8" w14:textId="77777777" w:rsidR="00DC5F53" w:rsidRPr="004A2C8C" w:rsidRDefault="00DC5F53" w:rsidP="00FB5B1B">
      <w:pPr>
        <w:spacing w:after="0" w:line="360" w:lineRule="auto"/>
        <w:rPr>
          <w:rFonts w:cstheme="minorHAnsi"/>
          <w:lang w:val="en-US"/>
        </w:rPr>
      </w:pPr>
      <w:r w:rsidRPr="004A2C8C">
        <w:rPr>
          <w:rFonts w:cstheme="minorHAnsi"/>
          <w:lang w:val="en-US"/>
        </w:rPr>
        <w:t>Results Table: </w:t>
      </w:r>
      <w:hyperlink r:id="rId27" w:tgtFrame="_blank" w:history="1">
        <w:r w:rsidRPr="004A2C8C">
          <w:rPr>
            <w:rStyle w:val="Hyperlink"/>
            <w:rFonts w:cstheme="minorHAnsi"/>
            <w:lang w:val="en-US"/>
          </w:rPr>
          <w:t>https://towardsdatascience.com/how-to-easily-create-tables-in-python-2eaea447d8fd</w:t>
        </w:r>
      </w:hyperlink>
    </w:p>
    <w:p w14:paraId="35B34175" w14:textId="77777777" w:rsidR="00DC5F53" w:rsidRPr="004A2C8C" w:rsidRDefault="00DC5F53" w:rsidP="00FB5B1B">
      <w:pPr>
        <w:spacing w:after="0" w:line="360" w:lineRule="auto"/>
        <w:rPr>
          <w:rFonts w:cstheme="minorHAnsi"/>
          <w:lang w:val="en-US"/>
        </w:rPr>
      </w:pPr>
      <w:r w:rsidRPr="004A2C8C">
        <w:rPr>
          <w:rFonts w:cstheme="minorHAnsi"/>
          <w:b/>
          <w:bCs/>
          <w:lang w:val="en-US"/>
        </w:rPr>
        <w:t>Machine Learning Tutorials</w:t>
      </w:r>
    </w:p>
    <w:p w14:paraId="38E2E8F1" w14:textId="77777777" w:rsidR="00DC5F53" w:rsidRPr="004A2C8C" w:rsidRDefault="00DC5F53" w:rsidP="00FB5B1B">
      <w:pPr>
        <w:spacing w:after="0" w:line="360" w:lineRule="auto"/>
        <w:rPr>
          <w:rFonts w:cstheme="minorHAnsi"/>
          <w:lang w:val="en-US"/>
        </w:rPr>
      </w:pPr>
      <w:r w:rsidRPr="004A2C8C">
        <w:rPr>
          <w:rFonts w:cstheme="minorHAnsi"/>
          <w:lang w:val="en-US"/>
        </w:rPr>
        <w:t>Principal Component Analysis (PCA): </w:t>
      </w:r>
      <w:hyperlink r:id="rId28" w:tgtFrame="_blank" w:history="1">
        <w:r w:rsidRPr="004A2C8C">
          <w:rPr>
            <w:rStyle w:val="Hyperlink"/>
            <w:rFonts w:cstheme="minorHAnsi"/>
            <w:lang w:val="en-US"/>
          </w:rPr>
          <w:t>https://www.datacamp.com/tutorial/principal-component-analysis-in-python</w:t>
        </w:r>
      </w:hyperlink>
    </w:p>
    <w:p w14:paraId="740F2B4E" w14:textId="77777777" w:rsidR="00DC5F53" w:rsidRPr="004A2C8C" w:rsidRDefault="00DC5F53" w:rsidP="00FB5B1B">
      <w:pPr>
        <w:spacing w:after="0" w:line="360" w:lineRule="auto"/>
        <w:rPr>
          <w:rFonts w:cstheme="minorHAnsi"/>
          <w:lang w:val="en-US"/>
        </w:rPr>
      </w:pPr>
      <w:r w:rsidRPr="004A2C8C">
        <w:rPr>
          <w:rFonts w:cstheme="minorHAnsi"/>
          <w:lang w:val="en-US"/>
        </w:rPr>
        <w:t xml:space="preserve">k-Nearest </w:t>
      </w:r>
      <w:proofErr w:type="spellStart"/>
      <w:r w:rsidRPr="004A2C8C">
        <w:rPr>
          <w:rFonts w:cstheme="minorHAnsi"/>
          <w:lang w:val="en-US"/>
        </w:rPr>
        <w:t>Neighbourhoods</w:t>
      </w:r>
      <w:proofErr w:type="spellEnd"/>
      <w:r w:rsidRPr="004A2C8C">
        <w:rPr>
          <w:rFonts w:cstheme="minorHAnsi"/>
          <w:lang w:val="en-US"/>
        </w:rPr>
        <w:t xml:space="preserve"> (k-NN): </w:t>
      </w:r>
      <w:hyperlink r:id="rId29" w:tgtFrame="_blank" w:history="1">
        <w:r w:rsidRPr="004A2C8C">
          <w:rPr>
            <w:rStyle w:val="Hyperlink"/>
            <w:rFonts w:cstheme="minorHAnsi"/>
            <w:lang w:val="en-US"/>
          </w:rPr>
          <w:t>https://towardsdatascience.com/15-must-know-machine-learning-algorithms-44faf6bc758e</w:t>
        </w:r>
      </w:hyperlink>
      <w:r w:rsidRPr="004A2C8C">
        <w:rPr>
          <w:rFonts w:cstheme="minorHAnsi"/>
          <w:lang w:val="en-US"/>
        </w:rPr>
        <w:t> </w:t>
      </w:r>
      <w:hyperlink r:id="rId30" w:tgtFrame="_blank" w:history="1">
        <w:r w:rsidRPr="004A2C8C">
          <w:rPr>
            <w:rStyle w:val="Hyperlink"/>
            <w:rFonts w:cstheme="minorHAnsi"/>
            <w:lang w:val="en-US"/>
          </w:rPr>
          <w:t>https://towardsdatascience.com/knn-algorithm-what-when-why-how-41405c16c36f</w:t>
        </w:r>
      </w:hyperlink>
    </w:p>
    <w:p w14:paraId="04FD53AA" w14:textId="77777777" w:rsidR="00DC5F53" w:rsidRPr="004A2C8C" w:rsidRDefault="00DC5F53" w:rsidP="00FB5B1B">
      <w:pPr>
        <w:spacing w:after="0" w:line="360" w:lineRule="auto"/>
        <w:rPr>
          <w:rFonts w:cstheme="minorHAnsi"/>
          <w:lang w:val="en-US"/>
        </w:rPr>
      </w:pPr>
      <w:r w:rsidRPr="004A2C8C">
        <w:rPr>
          <w:rFonts w:cstheme="minorHAnsi"/>
          <w:lang w:val="en-US"/>
        </w:rPr>
        <w:t>Support Vector Machine (SVM): </w:t>
      </w:r>
      <w:hyperlink r:id="rId31" w:anchor="svm" w:tgtFrame="_blank" w:history="1">
        <w:r w:rsidRPr="004A2C8C">
          <w:rPr>
            <w:rStyle w:val="Hyperlink"/>
            <w:rFonts w:cstheme="minorHAnsi"/>
            <w:lang w:val="en-US"/>
          </w:rPr>
          <w:t>https://stanford.edu/~shervine/teaching/cs-229/cheatsheet-supervised-learning#svm</w:t>
        </w:r>
      </w:hyperlink>
    </w:p>
    <w:p w14:paraId="057F4BD8" w14:textId="77777777" w:rsidR="00DC5F53" w:rsidRPr="004A2C8C" w:rsidRDefault="00627789" w:rsidP="00FB5B1B">
      <w:pPr>
        <w:spacing w:after="0" w:line="360" w:lineRule="auto"/>
        <w:rPr>
          <w:rFonts w:cstheme="minorHAnsi"/>
          <w:lang w:val="en-US"/>
        </w:rPr>
      </w:pPr>
      <w:hyperlink r:id="rId32" w:tgtFrame="_blank" w:history="1">
        <w:r w:rsidR="00DC5F53" w:rsidRPr="004A2C8C">
          <w:rPr>
            <w:rStyle w:val="Hyperlink"/>
            <w:rFonts w:cstheme="minorHAnsi"/>
            <w:lang w:val="en-US"/>
          </w:rPr>
          <w:t>https://towardsdatascience.com/15-must-know-machine-learning-algorithms-44faf6bc758e</w:t>
        </w:r>
      </w:hyperlink>
    </w:p>
    <w:p w14:paraId="7F8D61F3" w14:textId="77777777" w:rsidR="00DC5F53" w:rsidRPr="004A2C8C" w:rsidRDefault="00627789" w:rsidP="00FB5B1B">
      <w:pPr>
        <w:spacing w:after="0" w:line="360" w:lineRule="auto"/>
        <w:rPr>
          <w:rFonts w:cstheme="minorHAnsi"/>
          <w:lang w:val="en-US"/>
        </w:rPr>
      </w:pPr>
      <w:hyperlink r:id="rId33" w:tgtFrame="_blank" w:history="1">
        <w:r w:rsidR="00DC5F53" w:rsidRPr="004A2C8C">
          <w:rPr>
            <w:rStyle w:val="Hyperlink"/>
            <w:rFonts w:cstheme="minorHAnsi"/>
            <w:lang w:val="en-US"/>
          </w:rPr>
          <w:t>https://dmkothari.github.io/Machine-Learning-Projects/SVM_with_MNIST.html</w:t>
        </w:r>
      </w:hyperlink>
      <w:r w:rsidR="00DC5F53" w:rsidRPr="004A2C8C">
        <w:rPr>
          <w:rFonts w:cstheme="minorHAnsi"/>
          <w:lang w:val="en-US"/>
        </w:rPr>
        <w:t> </w:t>
      </w:r>
      <w:hyperlink r:id="rId34" w:tgtFrame="_blank" w:history="1">
        <w:r w:rsidR="00DC5F53" w:rsidRPr="004A2C8C">
          <w:rPr>
            <w:rStyle w:val="Hyperlink"/>
            <w:rFonts w:cstheme="minorHAnsi"/>
            <w:lang w:val="en-US"/>
          </w:rPr>
          <w:t>https://seaborn.pydata.org/generated/seaborn.heatmap.html</w:t>
        </w:r>
      </w:hyperlink>
    </w:p>
    <w:p w14:paraId="3789AA23" w14:textId="32C81F4B" w:rsidR="00DC5F53" w:rsidRPr="004A2C8C" w:rsidRDefault="00DC5F53" w:rsidP="00FB5B1B">
      <w:pPr>
        <w:spacing w:after="0" w:line="360" w:lineRule="auto"/>
        <w:rPr>
          <w:rFonts w:cstheme="minorHAnsi"/>
          <w:lang w:val="en-US"/>
        </w:rPr>
      </w:pPr>
      <w:r w:rsidRPr="004A2C8C">
        <w:rPr>
          <w:rFonts w:cstheme="minorHAnsi"/>
          <w:lang w:val="en-US"/>
        </w:rPr>
        <w:t>Tuning for SVM: </w:t>
      </w:r>
      <w:hyperlink r:id="rId35" w:tgtFrame="_blank" w:history="1">
        <w:r w:rsidRPr="004A2C8C">
          <w:rPr>
            <w:rStyle w:val="Hyperlink"/>
            <w:rFonts w:cstheme="minorHAnsi"/>
            <w:lang w:val="en-US"/>
          </w:rPr>
          <w:t>https://aqsa-qadir44.medium.com/tuning-parameters-of-svm-kernel-regularization-gamma-and-margin-5f2f6639121a</w:t>
        </w:r>
      </w:hyperlink>
    </w:p>
    <w:p w14:paraId="5781A891" w14:textId="242CB518" w:rsidR="008A7601" w:rsidRPr="00D976BA" w:rsidRDefault="008A7601" w:rsidP="00FB5B1B">
      <w:pPr>
        <w:spacing w:line="360" w:lineRule="auto"/>
        <w:rPr>
          <w:lang w:val="en-US"/>
        </w:rPr>
      </w:pPr>
    </w:p>
    <w:p w14:paraId="57CBBC02" w14:textId="77777777" w:rsidR="005A4123" w:rsidRDefault="005A4123" w:rsidP="00FB5B1B">
      <w:pPr>
        <w:spacing w:line="360" w:lineRule="auto"/>
      </w:pPr>
    </w:p>
    <w:sectPr w:rsidR="005A4123" w:rsidSect="00C96B30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D05C76" w14:textId="77777777" w:rsidR="00627789" w:rsidRDefault="00627789" w:rsidP="00674495">
      <w:pPr>
        <w:spacing w:after="0" w:line="240" w:lineRule="auto"/>
      </w:pPr>
      <w:r>
        <w:separator/>
      </w:r>
    </w:p>
  </w:endnote>
  <w:endnote w:type="continuationSeparator" w:id="0">
    <w:p w14:paraId="1F6FB266" w14:textId="77777777" w:rsidR="00627789" w:rsidRDefault="00627789" w:rsidP="00674495">
      <w:pPr>
        <w:spacing w:after="0" w:line="240" w:lineRule="auto"/>
      </w:pPr>
      <w:r>
        <w:continuationSeparator/>
      </w:r>
    </w:p>
  </w:endnote>
  <w:endnote w:type="continuationNotice" w:id="1">
    <w:p w14:paraId="0F20FD76" w14:textId="77777777" w:rsidR="00627789" w:rsidRDefault="0062778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DE6E80" w14:textId="77777777" w:rsidR="00CD691D" w:rsidRDefault="00CD69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6D0060" w14:textId="77777777" w:rsidR="00CD691D" w:rsidRDefault="00CD691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905419" w14:textId="77777777" w:rsidR="00CD691D" w:rsidRDefault="00CD69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DB04ED" w14:textId="77777777" w:rsidR="00627789" w:rsidRDefault="00627789" w:rsidP="00674495">
      <w:pPr>
        <w:spacing w:after="0" w:line="240" w:lineRule="auto"/>
      </w:pPr>
      <w:r>
        <w:separator/>
      </w:r>
    </w:p>
  </w:footnote>
  <w:footnote w:type="continuationSeparator" w:id="0">
    <w:p w14:paraId="0DCE94A4" w14:textId="77777777" w:rsidR="00627789" w:rsidRDefault="00627789" w:rsidP="00674495">
      <w:pPr>
        <w:spacing w:after="0" w:line="240" w:lineRule="auto"/>
      </w:pPr>
      <w:r>
        <w:continuationSeparator/>
      </w:r>
    </w:p>
  </w:footnote>
  <w:footnote w:type="continuationNotice" w:id="1">
    <w:p w14:paraId="49CA4507" w14:textId="77777777" w:rsidR="00627789" w:rsidRDefault="0062778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436856" w14:textId="77777777" w:rsidR="00CD691D" w:rsidRDefault="00CD69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CCBE87" w14:textId="77777777" w:rsidR="00CD691D" w:rsidRDefault="00CD691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5E9513" w14:textId="77777777" w:rsidR="00CD691D" w:rsidRDefault="00CD69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D2EF8"/>
    <w:multiLevelType w:val="hybridMultilevel"/>
    <w:tmpl w:val="AB5C7DBC"/>
    <w:lvl w:ilvl="0" w:tplc="1E90E72E">
      <w:start w:val="1"/>
      <w:numFmt w:val="decimal"/>
      <w:lvlText w:val="%1)"/>
      <w:lvlJc w:val="left"/>
      <w:pPr>
        <w:ind w:left="1068" w:hanging="360"/>
      </w:pPr>
    </w:lvl>
    <w:lvl w:ilvl="1" w:tplc="65026354">
      <w:start w:val="1"/>
      <w:numFmt w:val="lowerLetter"/>
      <w:lvlText w:val="%2."/>
      <w:lvlJc w:val="left"/>
      <w:pPr>
        <w:ind w:left="1788" w:hanging="360"/>
      </w:pPr>
    </w:lvl>
    <w:lvl w:ilvl="2" w:tplc="005AC1C2">
      <w:start w:val="1"/>
      <w:numFmt w:val="lowerRoman"/>
      <w:lvlText w:val="%3."/>
      <w:lvlJc w:val="right"/>
      <w:pPr>
        <w:ind w:left="2508" w:hanging="180"/>
      </w:pPr>
    </w:lvl>
    <w:lvl w:ilvl="3" w:tplc="B3568692">
      <w:start w:val="1"/>
      <w:numFmt w:val="decimal"/>
      <w:lvlText w:val="%4."/>
      <w:lvlJc w:val="left"/>
      <w:pPr>
        <w:ind w:left="3228" w:hanging="360"/>
      </w:pPr>
    </w:lvl>
    <w:lvl w:ilvl="4" w:tplc="0B2E5DFA">
      <w:start w:val="1"/>
      <w:numFmt w:val="lowerLetter"/>
      <w:lvlText w:val="%5."/>
      <w:lvlJc w:val="left"/>
      <w:pPr>
        <w:ind w:left="3948" w:hanging="360"/>
      </w:pPr>
    </w:lvl>
    <w:lvl w:ilvl="5" w:tplc="A846288A">
      <w:start w:val="1"/>
      <w:numFmt w:val="lowerRoman"/>
      <w:lvlText w:val="%6."/>
      <w:lvlJc w:val="right"/>
      <w:pPr>
        <w:ind w:left="4668" w:hanging="180"/>
      </w:pPr>
    </w:lvl>
    <w:lvl w:ilvl="6" w:tplc="B8A05B36">
      <w:start w:val="1"/>
      <w:numFmt w:val="decimal"/>
      <w:lvlText w:val="%7."/>
      <w:lvlJc w:val="left"/>
      <w:pPr>
        <w:ind w:left="5388" w:hanging="360"/>
      </w:pPr>
    </w:lvl>
    <w:lvl w:ilvl="7" w:tplc="89E4652C">
      <w:start w:val="1"/>
      <w:numFmt w:val="lowerLetter"/>
      <w:lvlText w:val="%8."/>
      <w:lvlJc w:val="left"/>
      <w:pPr>
        <w:ind w:left="6108" w:hanging="360"/>
      </w:pPr>
    </w:lvl>
    <w:lvl w:ilvl="8" w:tplc="C11287C6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67265C"/>
    <w:multiLevelType w:val="hybridMultilevel"/>
    <w:tmpl w:val="BBEC02B6"/>
    <w:lvl w:ilvl="0" w:tplc="A8509B0C">
      <w:start w:val="1"/>
      <w:numFmt w:val="decimal"/>
      <w:lvlText w:val="%1."/>
      <w:lvlJc w:val="left"/>
      <w:pPr>
        <w:ind w:left="720" w:hanging="360"/>
      </w:pPr>
      <w:rPr>
        <w:rFonts w:eastAsia="宋体"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E3DCFF22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F1CF3"/>
    <w:multiLevelType w:val="hybridMultilevel"/>
    <w:tmpl w:val="ED043F4C"/>
    <w:lvl w:ilvl="0" w:tplc="1E90E72E">
      <w:start w:val="1"/>
      <w:numFmt w:val="decimal"/>
      <w:lvlText w:val="%1)"/>
      <w:lvlJc w:val="left"/>
      <w:pPr>
        <w:ind w:left="1068" w:hanging="360"/>
      </w:pPr>
    </w:lvl>
    <w:lvl w:ilvl="1" w:tplc="65026354">
      <w:start w:val="1"/>
      <w:numFmt w:val="lowerLetter"/>
      <w:lvlText w:val="%2."/>
      <w:lvlJc w:val="left"/>
      <w:pPr>
        <w:ind w:left="1788" w:hanging="360"/>
      </w:pPr>
    </w:lvl>
    <w:lvl w:ilvl="2" w:tplc="005AC1C2">
      <w:start w:val="1"/>
      <w:numFmt w:val="lowerRoman"/>
      <w:lvlText w:val="%3."/>
      <w:lvlJc w:val="right"/>
      <w:pPr>
        <w:ind w:left="2508" w:hanging="180"/>
      </w:pPr>
    </w:lvl>
    <w:lvl w:ilvl="3" w:tplc="B3568692">
      <w:start w:val="1"/>
      <w:numFmt w:val="decimal"/>
      <w:lvlText w:val="%4."/>
      <w:lvlJc w:val="left"/>
      <w:pPr>
        <w:ind w:left="3228" w:hanging="360"/>
      </w:pPr>
    </w:lvl>
    <w:lvl w:ilvl="4" w:tplc="0B2E5DFA">
      <w:start w:val="1"/>
      <w:numFmt w:val="lowerLetter"/>
      <w:lvlText w:val="%5."/>
      <w:lvlJc w:val="left"/>
      <w:pPr>
        <w:ind w:left="3948" w:hanging="360"/>
      </w:pPr>
    </w:lvl>
    <w:lvl w:ilvl="5" w:tplc="A846288A">
      <w:start w:val="1"/>
      <w:numFmt w:val="lowerRoman"/>
      <w:lvlText w:val="%6."/>
      <w:lvlJc w:val="right"/>
      <w:pPr>
        <w:ind w:left="4668" w:hanging="180"/>
      </w:pPr>
    </w:lvl>
    <w:lvl w:ilvl="6" w:tplc="B8A05B36">
      <w:start w:val="1"/>
      <w:numFmt w:val="decimal"/>
      <w:lvlText w:val="%7."/>
      <w:lvlJc w:val="left"/>
      <w:pPr>
        <w:ind w:left="5388" w:hanging="360"/>
      </w:pPr>
    </w:lvl>
    <w:lvl w:ilvl="7" w:tplc="89E4652C">
      <w:start w:val="1"/>
      <w:numFmt w:val="lowerLetter"/>
      <w:lvlText w:val="%8."/>
      <w:lvlJc w:val="left"/>
      <w:pPr>
        <w:ind w:left="6108" w:hanging="360"/>
      </w:pPr>
    </w:lvl>
    <w:lvl w:ilvl="8" w:tplc="C11287C6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84D4F71"/>
    <w:multiLevelType w:val="hybridMultilevel"/>
    <w:tmpl w:val="BE3204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217497"/>
    <w:multiLevelType w:val="hybridMultilevel"/>
    <w:tmpl w:val="F4D8B3D0"/>
    <w:lvl w:ilvl="0" w:tplc="199243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AC6055"/>
    <w:multiLevelType w:val="hybridMultilevel"/>
    <w:tmpl w:val="F620C658"/>
    <w:lvl w:ilvl="0" w:tplc="D8500670">
      <w:start w:val="1"/>
      <w:numFmt w:val="decimal"/>
      <w:lvlText w:val="%1)"/>
      <w:lvlJc w:val="left"/>
      <w:pPr>
        <w:ind w:left="720" w:hanging="360"/>
      </w:pPr>
    </w:lvl>
    <w:lvl w:ilvl="1" w:tplc="5DA4F92E">
      <w:start w:val="1"/>
      <w:numFmt w:val="lowerLetter"/>
      <w:lvlText w:val="%2."/>
      <w:lvlJc w:val="left"/>
      <w:pPr>
        <w:ind w:left="1440" w:hanging="360"/>
      </w:pPr>
    </w:lvl>
    <w:lvl w:ilvl="2" w:tplc="E8AA7FAC">
      <w:start w:val="1"/>
      <w:numFmt w:val="lowerRoman"/>
      <w:lvlText w:val="%3."/>
      <w:lvlJc w:val="right"/>
      <w:pPr>
        <w:ind w:left="2160" w:hanging="180"/>
      </w:pPr>
    </w:lvl>
    <w:lvl w:ilvl="3" w:tplc="545CBB04">
      <w:start w:val="1"/>
      <w:numFmt w:val="decimal"/>
      <w:lvlText w:val="%4."/>
      <w:lvlJc w:val="left"/>
      <w:pPr>
        <w:ind w:left="2880" w:hanging="360"/>
      </w:pPr>
    </w:lvl>
    <w:lvl w:ilvl="4" w:tplc="F9527516">
      <w:start w:val="1"/>
      <w:numFmt w:val="lowerLetter"/>
      <w:lvlText w:val="%5."/>
      <w:lvlJc w:val="left"/>
      <w:pPr>
        <w:ind w:left="3600" w:hanging="360"/>
      </w:pPr>
    </w:lvl>
    <w:lvl w:ilvl="5" w:tplc="530C694A">
      <w:start w:val="1"/>
      <w:numFmt w:val="lowerRoman"/>
      <w:lvlText w:val="%6."/>
      <w:lvlJc w:val="right"/>
      <w:pPr>
        <w:ind w:left="4320" w:hanging="180"/>
      </w:pPr>
    </w:lvl>
    <w:lvl w:ilvl="6" w:tplc="D8D882E0">
      <w:start w:val="1"/>
      <w:numFmt w:val="decimal"/>
      <w:lvlText w:val="%7."/>
      <w:lvlJc w:val="left"/>
      <w:pPr>
        <w:ind w:left="5040" w:hanging="360"/>
      </w:pPr>
    </w:lvl>
    <w:lvl w:ilvl="7" w:tplc="6126786A">
      <w:start w:val="1"/>
      <w:numFmt w:val="lowerLetter"/>
      <w:lvlText w:val="%8."/>
      <w:lvlJc w:val="left"/>
      <w:pPr>
        <w:ind w:left="5760" w:hanging="360"/>
      </w:pPr>
    </w:lvl>
    <w:lvl w:ilvl="8" w:tplc="E5F8FA8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6F5B81"/>
    <w:multiLevelType w:val="hybridMultilevel"/>
    <w:tmpl w:val="A56A515A"/>
    <w:lvl w:ilvl="0" w:tplc="1E90E72E">
      <w:start w:val="1"/>
      <w:numFmt w:val="decimal"/>
      <w:lvlText w:val="%1)"/>
      <w:lvlJc w:val="left"/>
      <w:pPr>
        <w:ind w:left="1068" w:hanging="360"/>
      </w:pPr>
    </w:lvl>
    <w:lvl w:ilvl="1" w:tplc="65026354">
      <w:start w:val="1"/>
      <w:numFmt w:val="lowerLetter"/>
      <w:lvlText w:val="%2."/>
      <w:lvlJc w:val="left"/>
      <w:pPr>
        <w:ind w:left="1788" w:hanging="360"/>
      </w:pPr>
    </w:lvl>
    <w:lvl w:ilvl="2" w:tplc="005AC1C2">
      <w:start w:val="1"/>
      <w:numFmt w:val="lowerRoman"/>
      <w:lvlText w:val="%3."/>
      <w:lvlJc w:val="right"/>
      <w:pPr>
        <w:ind w:left="2508" w:hanging="180"/>
      </w:pPr>
    </w:lvl>
    <w:lvl w:ilvl="3" w:tplc="B3568692">
      <w:start w:val="1"/>
      <w:numFmt w:val="decimal"/>
      <w:lvlText w:val="%4."/>
      <w:lvlJc w:val="left"/>
      <w:pPr>
        <w:ind w:left="3228" w:hanging="360"/>
      </w:pPr>
    </w:lvl>
    <w:lvl w:ilvl="4" w:tplc="0B2E5DFA">
      <w:start w:val="1"/>
      <w:numFmt w:val="lowerLetter"/>
      <w:lvlText w:val="%5."/>
      <w:lvlJc w:val="left"/>
      <w:pPr>
        <w:ind w:left="3948" w:hanging="360"/>
      </w:pPr>
    </w:lvl>
    <w:lvl w:ilvl="5" w:tplc="A846288A">
      <w:start w:val="1"/>
      <w:numFmt w:val="lowerRoman"/>
      <w:lvlText w:val="%6."/>
      <w:lvlJc w:val="right"/>
      <w:pPr>
        <w:ind w:left="4668" w:hanging="180"/>
      </w:pPr>
    </w:lvl>
    <w:lvl w:ilvl="6" w:tplc="B8A05B36">
      <w:start w:val="1"/>
      <w:numFmt w:val="decimal"/>
      <w:lvlText w:val="%7."/>
      <w:lvlJc w:val="left"/>
      <w:pPr>
        <w:ind w:left="5388" w:hanging="360"/>
      </w:pPr>
    </w:lvl>
    <w:lvl w:ilvl="7" w:tplc="89E4652C">
      <w:start w:val="1"/>
      <w:numFmt w:val="lowerLetter"/>
      <w:lvlText w:val="%8."/>
      <w:lvlJc w:val="left"/>
      <w:pPr>
        <w:ind w:left="6108" w:hanging="360"/>
      </w:pPr>
    </w:lvl>
    <w:lvl w:ilvl="8" w:tplc="C11287C6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Weiqi Liu">
    <w15:presenceInfo w15:providerId="None" w15:userId="Weiqi Liu"/>
  </w15:person>
  <w15:person w15:author="Weiqi Liu [2]">
    <w15:presenceInfo w15:providerId="Windows Live" w15:userId="bf3089ef7c03a09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531A7E66"/>
    <w:rsid w:val="00002BDB"/>
    <w:rsid w:val="0002022B"/>
    <w:rsid w:val="00054EDF"/>
    <w:rsid w:val="000609EA"/>
    <w:rsid w:val="000810F1"/>
    <w:rsid w:val="00082CA4"/>
    <w:rsid w:val="00083303"/>
    <w:rsid w:val="00090663"/>
    <w:rsid w:val="0009133F"/>
    <w:rsid w:val="00092579"/>
    <w:rsid w:val="000B2E9F"/>
    <w:rsid w:val="000B7D54"/>
    <w:rsid w:val="000C3EE9"/>
    <w:rsid w:val="00100A74"/>
    <w:rsid w:val="00123EEA"/>
    <w:rsid w:val="001334F0"/>
    <w:rsid w:val="00137461"/>
    <w:rsid w:val="0014206D"/>
    <w:rsid w:val="0018791E"/>
    <w:rsid w:val="002277C5"/>
    <w:rsid w:val="0023706A"/>
    <w:rsid w:val="002409EA"/>
    <w:rsid w:val="003162A6"/>
    <w:rsid w:val="00351614"/>
    <w:rsid w:val="0036526E"/>
    <w:rsid w:val="003730FB"/>
    <w:rsid w:val="00384FA1"/>
    <w:rsid w:val="00433B88"/>
    <w:rsid w:val="00470C89"/>
    <w:rsid w:val="00492330"/>
    <w:rsid w:val="004A2C8C"/>
    <w:rsid w:val="004D251B"/>
    <w:rsid w:val="004E0322"/>
    <w:rsid w:val="004F01B2"/>
    <w:rsid w:val="00533A79"/>
    <w:rsid w:val="005448DB"/>
    <w:rsid w:val="00562097"/>
    <w:rsid w:val="005A2E36"/>
    <w:rsid w:val="005A4123"/>
    <w:rsid w:val="005A65D5"/>
    <w:rsid w:val="005C7481"/>
    <w:rsid w:val="005D3A30"/>
    <w:rsid w:val="005F0BAB"/>
    <w:rsid w:val="0060547C"/>
    <w:rsid w:val="00627789"/>
    <w:rsid w:val="00674495"/>
    <w:rsid w:val="00692557"/>
    <w:rsid w:val="006A7521"/>
    <w:rsid w:val="006E2F70"/>
    <w:rsid w:val="00700256"/>
    <w:rsid w:val="007520D9"/>
    <w:rsid w:val="007769B5"/>
    <w:rsid w:val="007A2E80"/>
    <w:rsid w:val="007A7860"/>
    <w:rsid w:val="007C43B8"/>
    <w:rsid w:val="007E3FF8"/>
    <w:rsid w:val="00807A08"/>
    <w:rsid w:val="008327FA"/>
    <w:rsid w:val="00886A2F"/>
    <w:rsid w:val="008937BA"/>
    <w:rsid w:val="008A7601"/>
    <w:rsid w:val="00900018"/>
    <w:rsid w:val="00907025"/>
    <w:rsid w:val="0091777F"/>
    <w:rsid w:val="009228B6"/>
    <w:rsid w:val="00925E7B"/>
    <w:rsid w:val="00986A79"/>
    <w:rsid w:val="00A01926"/>
    <w:rsid w:val="00A22AEA"/>
    <w:rsid w:val="00A6089F"/>
    <w:rsid w:val="00A61132"/>
    <w:rsid w:val="00AA2772"/>
    <w:rsid w:val="00AA58E7"/>
    <w:rsid w:val="00AF5B78"/>
    <w:rsid w:val="00B217A9"/>
    <w:rsid w:val="00B36DDA"/>
    <w:rsid w:val="00B75B3C"/>
    <w:rsid w:val="00BE186C"/>
    <w:rsid w:val="00BF3FED"/>
    <w:rsid w:val="00C05323"/>
    <w:rsid w:val="00C226DA"/>
    <w:rsid w:val="00C22D83"/>
    <w:rsid w:val="00C450D6"/>
    <w:rsid w:val="00C71807"/>
    <w:rsid w:val="00C84056"/>
    <w:rsid w:val="00C93F52"/>
    <w:rsid w:val="00C96B30"/>
    <w:rsid w:val="00CA39BD"/>
    <w:rsid w:val="00CA7C5D"/>
    <w:rsid w:val="00CB5A7C"/>
    <w:rsid w:val="00CD0917"/>
    <w:rsid w:val="00CD691D"/>
    <w:rsid w:val="00CF3EEB"/>
    <w:rsid w:val="00D9599C"/>
    <w:rsid w:val="00D976BA"/>
    <w:rsid w:val="00DC5F53"/>
    <w:rsid w:val="00DF4440"/>
    <w:rsid w:val="00E0111A"/>
    <w:rsid w:val="00E21A7C"/>
    <w:rsid w:val="00E64290"/>
    <w:rsid w:val="00E64500"/>
    <w:rsid w:val="00E87B7A"/>
    <w:rsid w:val="00EB1B65"/>
    <w:rsid w:val="00EB5E62"/>
    <w:rsid w:val="00EC5D47"/>
    <w:rsid w:val="00ED1D31"/>
    <w:rsid w:val="00EF5313"/>
    <w:rsid w:val="00F14A54"/>
    <w:rsid w:val="00F264E9"/>
    <w:rsid w:val="00F41A2C"/>
    <w:rsid w:val="00F958BA"/>
    <w:rsid w:val="00FB5B1B"/>
    <w:rsid w:val="00FB782A"/>
    <w:rsid w:val="00FF70E9"/>
    <w:rsid w:val="033EF7AB"/>
    <w:rsid w:val="03D076CC"/>
    <w:rsid w:val="03EEF29F"/>
    <w:rsid w:val="07774978"/>
    <w:rsid w:val="081268CE"/>
    <w:rsid w:val="099510D2"/>
    <w:rsid w:val="0B30EA92"/>
    <w:rsid w:val="0D7CAC88"/>
    <w:rsid w:val="116A802C"/>
    <w:rsid w:val="1D1EED02"/>
    <w:rsid w:val="1ED7495C"/>
    <w:rsid w:val="1F039B6F"/>
    <w:rsid w:val="2003E7D3"/>
    <w:rsid w:val="21BE3407"/>
    <w:rsid w:val="27099747"/>
    <w:rsid w:val="2814568D"/>
    <w:rsid w:val="2A413809"/>
    <w:rsid w:val="2E4034B9"/>
    <w:rsid w:val="30912B0D"/>
    <w:rsid w:val="32C81AC4"/>
    <w:rsid w:val="37826CE9"/>
    <w:rsid w:val="3AD32CA9"/>
    <w:rsid w:val="3C55DE0C"/>
    <w:rsid w:val="3C612F2E"/>
    <w:rsid w:val="3E83242F"/>
    <w:rsid w:val="42C51631"/>
    <w:rsid w:val="441D8C99"/>
    <w:rsid w:val="4460E692"/>
    <w:rsid w:val="4798F55A"/>
    <w:rsid w:val="50B25DED"/>
    <w:rsid w:val="521A0430"/>
    <w:rsid w:val="52EE8202"/>
    <w:rsid w:val="531A7E66"/>
    <w:rsid w:val="543B9DE9"/>
    <w:rsid w:val="548A5263"/>
    <w:rsid w:val="623027FA"/>
    <w:rsid w:val="68DB8122"/>
    <w:rsid w:val="6D7AC827"/>
    <w:rsid w:val="73A6AFB2"/>
    <w:rsid w:val="73D0EAAD"/>
    <w:rsid w:val="7414B2AC"/>
    <w:rsid w:val="7585DA0C"/>
    <w:rsid w:val="76C52817"/>
    <w:rsid w:val="79161E6B"/>
    <w:rsid w:val="7A4090D8"/>
    <w:rsid w:val="7B989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31A7E66"/>
  <w15:chartTrackingRefBased/>
  <w15:docId w15:val="{2557AFBB-A3BA-43B9-A568-E5AF0379E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64E9"/>
    <w:pPr>
      <w:keepNext/>
      <w:keepLines/>
      <w:spacing w:before="240" w:after="240"/>
      <w:outlineLvl w:val="0"/>
    </w:pPr>
    <w:rPr>
      <w:rFonts w:ascii="Calibri" w:eastAsiaTheme="majorEastAsia" w:hAnsi="Calibri" w:cstheme="majorBidi"/>
      <w:b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7449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495"/>
  </w:style>
  <w:style w:type="paragraph" w:styleId="Footer">
    <w:name w:val="footer"/>
    <w:basedOn w:val="Normal"/>
    <w:link w:val="FooterChar"/>
    <w:uiPriority w:val="99"/>
    <w:unhideWhenUsed/>
    <w:rsid w:val="0067449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495"/>
  </w:style>
  <w:style w:type="character" w:styleId="Strong">
    <w:name w:val="Strong"/>
    <w:basedOn w:val="DefaultParagraphFont"/>
    <w:uiPriority w:val="22"/>
    <w:qFormat/>
    <w:rsid w:val="005D3A30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CD0917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264E9"/>
    <w:rPr>
      <w:rFonts w:ascii="Calibri" w:eastAsiaTheme="majorEastAsia" w:hAnsi="Calibri" w:cstheme="majorBidi"/>
      <w:b/>
      <w:sz w:val="24"/>
      <w:szCs w:val="32"/>
    </w:rPr>
  </w:style>
  <w:style w:type="character" w:styleId="Hyperlink">
    <w:name w:val="Hyperlink"/>
    <w:basedOn w:val="DefaultParagraphFont"/>
    <w:uiPriority w:val="99"/>
    <w:unhideWhenUsed/>
    <w:rsid w:val="00DC5F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5F53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B217A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17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7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2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3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32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0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9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4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4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1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5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scikit-learn.org/stable/modules/generated/sklearn.metrics.confusion_matrix.html" TargetMode="External"/><Relationship Id="rId39" Type="http://schemas.openxmlformats.org/officeDocument/2006/relationships/footer" Target="footer2.xml"/><Relationship Id="rId21" Type="http://schemas.openxmlformats.org/officeDocument/2006/relationships/hyperlink" Target="https://scikit-learn.org/" TargetMode="External"/><Relationship Id="rId34" Type="http://schemas.openxmlformats.org/officeDocument/2006/relationships/hyperlink" Target="https://seaborn.pydata.org/generated/seaborn.heatmap.html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github.com/AdvancedProgrammingProject2022/MachineLearningPythonProject/blob/main/FS2022_Assignment_Python_Project.ipynb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towardsdatascience.com/15-must-know-machine-learning-algorithms-44faf6bc758e" TargetMode="External"/><Relationship Id="rId41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scikit-learn.org/stable/modules/generated/sklearn.model_selection.GridSearchCV.html" TargetMode="External"/><Relationship Id="rId32" Type="http://schemas.openxmlformats.org/officeDocument/2006/relationships/hyperlink" Target="https://towardsdatascience.com/15-must-know-machine-learning-algorithms-44faf6bc758e" TargetMode="External"/><Relationship Id="rId37" Type="http://schemas.openxmlformats.org/officeDocument/2006/relationships/header" Target="header2.xml"/><Relationship Id="rId40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s://scikit-learn.org/stable/modules/generated/sklearn.model_selection.cross_val_score.html" TargetMode="External"/><Relationship Id="rId28" Type="http://schemas.openxmlformats.org/officeDocument/2006/relationships/hyperlink" Target="https://www.datacamp.com/tutorial/principal-component-analysis-in-python" TargetMode="External"/><Relationship Id="rId36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stanford.edu/~shervine/teaching/cs-229/cheatsheet-supervised-learning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scikit-learn.org/stable/modules/generated/sklearn.datasets.fetch_openml.html" TargetMode="External"/><Relationship Id="rId27" Type="http://schemas.openxmlformats.org/officeDocument/2006/relationships/hyperlink" Target="https://towardsdatascience.com/how-to-easily-create-tables-in-python-2eaea447d8fd" TargetMode="External"/><Relationship Id="rId30" Type="http://schemas.openxmlformats.org/officeDocument/2006/relationships/hyperlink" Target="https://towardsdatascience.com/knn-algorithm-what-when-why-how-41405c16c36f" TargetMode="External"/><Relationship Id="rId35" Type="http://schemas.openxmlformats.org/officeDocument/2006/relationships/hyperlink" Target="https://aqsa-qadir44.medium.com/tuning-parameters-of-svm-kernel-regularization-gamma-and-margin-5f2f6639121a" TargetMode="External"/><Relationship Id="rId43" Type="http://schemas.microsoft.com/office/2011/relationships/people" Target="people.xml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en.wikipedia.org/wiki/Hyperparameter_optimization" TargetMode="External"/><Relationship Id="rId33" Type="http://schemas.openxmlformats.org/officeDocument/2006/relationships/hyperlink" Target="https://dmkothari.github.io/Machine-Learning-Projects/SVM_with_MNIST.html" TargetMode="External"/><Relationship Id="rId3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1590</Words>
  <Characters>9514</Characters>
  <Application>Microsoft Office Word</Application>
  <DocSecurity>0</DocSecurity>
  <Lines>257</Lines>
  <Paragraphs>182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Yiwen</dc:creator>
  <cp:keywords/>
  <dc:description/>
  <cp:lastModifiedBy>Weiqi Liu</cp:lastModifiedBy>
  <cp:revision>4</cp:revision>
  <cp:lastPrinted>2022-06-28T15:02:00Z</cp:lastPrinted>
  <dcterms:created xsi:type="dcterms:W3CDTF">2022-06-28T14:50:00Z</dcterms:created>
  <dcterms:modified xsi:type="dcterms:W3CDTF">2022-06-28T15:02:00Z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D_Document_Page_Count">
    <vt:lpwstr>8</vt:lpwstr>
  </property>
</Properties>
</file>